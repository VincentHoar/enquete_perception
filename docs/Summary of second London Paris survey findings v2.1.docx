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F37E7" w14:textId="4689A51D" w:rsidR="0069598F" w:rsidRPr="00427FF4" w:rsidRDefault="0069598F" w:rsidP="00427FF4">
      <w:pPr>
        <w:contextualSpacing/>
        <w:rPr>
          <w:rFonts w:ascii="Calibri" w:eastAsia="Times New Roman" w:hAnsi="Calibri" w:cs="Calibri"/>
          <w:lang w:eastAsia="en-GB"/>
        </w:rPr>
      </w:pPr>
      <w:r w:rsidRPr="00427FF4">
        <w:rPr>
          <w:rFonts w:ascii="Calibri" w:eastAsia="Times New Roman" w:hAnsi="Calibri" w:cs="Calibri"/>
          <w:b/>
          <w:bCs/>
          <w:color w:val="4472C4"/>
          <w:lang w:eastAsia="en-GB"/>
        </w:rPr>
        <w:t>Paris/London 2021 survey – a few key headlines</w:t>
      </w:r>
      <w:r w:rsidR="00643FAA" w:rsidRPr="00427FF4">
        <w:rPr>
          <w:rFonts w:ascii="Calibri" w:eastAsia="Times New Roman" w:hAnsi="Calibri" w:cs="Calibri"/>
          <w:b/>
          <w:bCs/>
          <w:color w:val="4472C4"/>
          <w:lang w:eastAsia="en-GB"/>
        </w:rPr>
        <w:t xml:space="preserve"> </w:t>
      </w:r>
      <w:r w:rsidR="00643FAA" w:rsidRPr="00427FF4">
        <w:rPr>
          <w:rFonts w:ascii="Calibri" w:eastAsia="Times New Roman" w:hAnsi="Calibri" w:cs="Calibri"/>
          <w:b/>
          <w:bCs/>
          <w:color w:val="4472C4"/>
          <w:highlight w:val="yellow"/>
          <w:lang w:eastAsia="en-GB"/>
        </w:rPr>
        <w:t>30-odd slides</w:t>
      </w:r>
    </w:p>
    <w:p w14:paraId="6206D8D2" w14:textId="24FD6B2D" w:rsidR="00496E01" w:rsidRPr="00427FF4" w:rsidRDefault="00496E01" w:rsidP="00427FF4">
      <w:pPr>
        <w:contextualSpacing/>
        <w:rPr>
          <w:rFonts w:ascii="Calibri" w:eastAsia="Times New Roman" w:hAnsi="Calibri" w:cs="Calibri"/>
          <w:lang w:eastAsia="en-GB"/>
        </w:rPr>
      </w:pPr>
    </w:p>
    <w:p w14:paraId="4F9DE94E" w14:textId="62DF7EB2" w:rsidR="000C5A94" w:rsidRPr="00427FF4" w:rsidRDefault="00D65E29" w:rsidP="00427FF4">
      <w:pPr>
        <w:contextualSpacing/>
        <w:rPr>
          <w:rFonts w:ascii="Calibri" w:eastAsia="Times New Roman" w:hAnsi="Calibri" w:cs="Calibri"/>
          <w:lang w:eastAsia="en-GB"/>
        </w:rPr>
      </w:pPr>
      <w:proofErr w:type="spellStart"/>
      <w:r>
        <w:rPr>
          <w:rFonts w:ascii="Calibri" w:eastAsia="Times New Roman" w:hAnsi="Calibri" w:cs="Calibri"/>
          <w:u w:val="single"/>
          <w:lang w:eastAsia="en-GB"/>
        </w:rPr>
        <w:t>Covid</w:t>
      </w:r>
      <w:proofErr w:type="spellEnd"/>
      <w:r w:rsidR="000C5A94" w:rsidRPr="00427FF4">
        <w:rPr>
          <w:rFonts w:ascii="Calibri" w:eastAsia="Times New Roman" w:hAnsi="Calibri" w:cs="Calibri"/>
          <w:u w:val="single"/>
          <w:lang w:eastAsia="en-GB"/>
        </w:rPr>
        <w:t xml:space="preserve"> and issues facing London/Paris</w:t>
      </w:r>
    </w:p>
    <w:p w14:paraId="16943ABC" w14:textId="77777777" w:rsidR="000C5A94" w:rsidRPr="00427FF4" w:rsidRDefault="000C5A94" w:rsidP="00427FF4">
      <w:pPr>
        <w:contextualSpacing/>
        <w:rPr>
          <w:rFonts w:ascii="Calibri" w:eastAsia="Times New Roman" w:hAnsi="Calibri" w:cs="Calibri"/>
          <w:u w:val="single"/>
          <w:lang w:eastAsia="en-GB"/>
        </w:rPr>
      </w:pPr>
    </w:p>
    <w:p w14:paraId="2264F8AC" w14:textId="65B5E258" w:rsidR="007A2F2F" w:rsidRPr="008E01DF" w:rsidRDefault="007A2F2F" w:rsidP="00427FF4">
      <w:pPr>
        <w:numPr>
          <w:ilvl w:val="0"/>
          <w:numId w:val="1"/>
        </w:numPr>
        <w:ind w:left="765"/>
        <w:contextualSpacing/>
        <w:rPr>
          <w:rFonts w:ascii="Calibri" w:eastAsia="Times New Roman" w:hAnsi="Calibri" w:cs="Calibri"/>
          <w:color w:val="000000" w:themeColor="text1"/>
          <w:highlight w:val="green"/>
          <w:lang w:eastAsia="en-GB"/>
        </w:rPr>
      </w:pPr>
      <w:commentRangeStart w:id="0"/>
      <w:r w:rsidRPr="008E01DF">
        <w:rPr>
          <w:rFonts w:ascii="Calibri" w:eastAsia="Times New Roman" w:hAnsi="Calibri" w:cs="Calibri"/>
          <w:b/>
          <w:color w:val="auto"/>
          <w:highlight w:val="green"/>
          <w:lang w:eastAsia="en-GB"/>
        </w:rPr>
        <w:t>COVID dominates the issues facing our respective cities</w:t>
      </w:r>
      <w:r w:rsidRPr="008E01DF">
        <w:rPr>
          <w:rFonts w:ascii="Calibri" w:eastAsia="Times New Roman" w:hAnsi="Calibri" w:cs="Calibri"/>
          <w:color w:val="auto"/>
          <w:highlight w:val="green"/>
          <w:lang w:eastAsia="en-GB"/>
        </w:rPr>
        <w:t>, particularly in London (59% vs. 43% in Paris).</w:t>
      </w:r>
    </w:p>
    <w:p w14:paraId="13FE3E19" w14:textId="77777777" w:rsidR="004D3592" w:rsidRPr="008E01DF" w:rsidRDefault="004D3592" w:rsidP="00427FF4">
      <w:pPr>
        <w:pStyle w:val="ListParagraph"/>
        <w:numPr>
          <w:ilvl w:val="0"/>
          <w:numId w:val="1"/>
        </w:numPr>
        <w:contextualSpacing/>
        <w:rPr>
          <w:rFonts w:ascii="Calibri" w:eastAsiaTheme="minorEastAsia" w:hAnsi="Calibri" w:cs="Calibri"/>
          <w:b/>
          <w:bCs/>
          <w:sz w:val="22"/>
          <w:szCs w:val="22"/>
          <w:highlight w:val="green"/>
        </w:rPr>
      </w:pPr>
      <w:r w:rsidRPr="008E01DF">
        <w:rPr>
          <w:rFonts w:ascii="Calibri" w:hAnsi="Calibri" w:cs="Calibri"/>
          <w:b/>
          <w:bCs/>
          <w:sz w:val="22"/>
          <w:szCs w:val="22"/>
          <w:highlight w:val="green"/>
        </w:rPr>
        <w:t xml:space="preserve">Crime and policing, housing, air quality and pollution and the cost of living </w:t>
      </w:r>
      <w:r w:rsidRPr="008E01DF">
        <w:rPr>
          <w:rFonts w:ascii="Calibri" w:hAnsi="Calibri" w:cs="Calibri"/>
          <w:sz w:val="22"/>
          <w:szCs w:val="22"/>
          <w:highlight w:val="green"/>
        </w:rPr>
        <w:t>are shared issues in both cities, all sitting in the top six issues mentioned by Londoners and Parisians.</w:t>
      </w:r>
      <w:commentRangeEnd w:id="0"/>
      <w:r w:rsidR="00E23091" w:rsidRPr="008E01DF">
        <w:rPr>
          <w:rStyle w:val="CommentReference"/>
          <w:rFonts w:asciiTheme="minorHAnsi" w:eastAsiaTheme="minorHAnsi" w:hAnsiTheme="minorHAnsi" w:cs="Calibri (Body)"/>
          <w:color w:val="000000"/>
          <w:highlight w:val="green"/>
          <w:lang w:eastAsia="en-US"/>
        </w:rPr>
        <w:commentReference w:id="0"/>
      </w:r>
    </w:p>
    <w:p w14:paraId="0DB92CF4" w14:textId="1BA0F411" w:rsidR="004D3592" w:rsidRPr="008E01DF" w:rsidRDefault="004D3592" w:rsidP="00427FF4">
      <w:pPr>
        <w:numPr>
          <w:ilvl w:val="0"/>
          <w:numId w:val="1"/>
        </w:numPr>
        <w:contextualSpacing/>
        <w:rPr>
          <w:rFonts w:ascii="Calibri" w:eastAsia="Times New Roman" w:hAnsi="Calibri" w:cs="Calibri"/>
          <w:color w:val="000000" w:themeColor="text1"/>
          <w:highlight w:val="green"/>
          <w:lang w:eastAsia="en-GB"/>
        </w:rPr>
      </w:pPr>
      <w:r w:rsidRPr="008E01DF">
        <w:rPr>
          <w:rFonts w:ascii="Calibri" w:eastAsia="Times New Roman" w:hAnsi="Calibri" w:cs="Calibri"/>
          <w:color w:val="auto"/>
          <w:highlight w:val="green"/>
          <w:lang w:eastAsia="en-GB"/>
        </w:rPr>
        <w:t xml:space="preserve">However, </w:t>
      </w:r>
      <w:r w:rsidRPr="008E01DF">
        <w:rPr>
          <w:rFonts w:ascii="Calibri" w:eastAsia="Times New Roman" w:hAnsi="Calibri" w:cs="Calibri"/>
          <w:b/>
          <w:bCs/>
          <w:color w:val="auto"/>
          <w:highlight w:val="green"/>
          <w:lang w:eastAsia="en-GB"/>
        </w:rPr>
        <w:t>crime and policing is a notably bigger concern for Londoners than Parisians</w:t>
      </w:r>
      <w:r w:rsidRPr="008E01DF">
        <w:rPr>
          <w:rFonts w:ascii="Calibri" w:eastAsia="Times New Roman" w:hAnsi="Calibri" w:cs="Calibri"/>
          <w:color w:val="auto"/>
          <w:highlight w:val="green"/>
          <w:lang w:eastAsia="en-GB"/>
        </w:rPr>
        <w:t xml:space="preserve"> - both pre-pandemic and now.</w:t>
      </w:r>
    </w:p>
    <w:p w14:paraId="14FB3AEF" w14:textId="0510A7E9" w:rsidR="0076727D" w:rsidRPr="00427FF4" w:rsidRDefault="0076727D" w:rsidP="00427FF4">
      <w:pPr>
        <w:ind w:left="405"/>
        <w:contextualSpacing/>
        <w:rPr>
          <w:rFonts w:ascii="Calibri" w:eastAsia="Times New Roman" w:hAnsi="Calibri" w:cs="Calibri"/>
          <w:b/>
          <w:color w:val="auto"/>
          <w:lang w:eastAsia="en-GB"/>
        </w:rPr>
      </w:pPr>
    </w:p>
    <w:p w14:paraId="7F4E5B51" w14:textId="340F988F" w:rsidR="0076727D" w:rsidRDefault="0076727D" w:rsidP="6415FD60">
      <w:pPr>
        <w:rPr>
          <w:rFonts w:ascii="Calibri" w:eastAsia="Times New Roman" w:hAnsi="Calibri" w:cs="Calibri"/>
          <w:color w:val="auto"/>
          <w:u w:val="single"/>
          <w:lang w:eastAsia="en-GB"/>
        </w:rPr>
      </w:pPr>
      <w:r w:rsidRPr="6415FD60">
        <w:rPr>
          <w:rFonts w:ascii="Calibri" w:eastAsia="Times New Roman" w:hAnsi="Calibri" w:cs="Calibri"/>
          <w:color w:val="auto"/>
          <w:u w:val="single"/>
          <w:lang w:eastAsia="en-GB"/>
        </w:rPr>
        <w:t xml:space="preserve">Experiences of the </w:t>
      </w:r>
      <w:r w:rsidR="00427FF4" w:rsidRPr="6415FD60">
        <w:rPr>
          <w:rFonts w:ascii="Calibri" w:eastAsia="Times New Roman" w:hAnsi="Calibri" w:cs="Calibri"/>
          <w:color w:val="auto"/>
          <w:u w:val="single"/>
          <w:lang w:eastAsia="en-GB"/>
        </w:rPr>
        <w:t xml:space="preserve">two </w:t>
      </w:r>
      <w:r w:rsidRPr="6415FD60">
        <w:rPr>
          <w:rFonts w:ascii="Calibri" w:eastAsia="Times New Roman" w:hAnsi="Calibri" w:cs="Calibri"/>
          <w:color w:val="auto"/>
          <w:u w:val="single"/>
          <w:lang w:eastAsia="en-GB"/>
        </w:rPr>
        <w:t xml:space="preserve">cities in light of </w:t>
      </w:r>
      <w:proofErr w:type="spellStart"/>
      <w:r w:rsidRPr="6415FD60">
        <w:rPr>
          <w:rFonts w:ascii="Calibri" w:eastAsia="Times New Roman" w:hAnsi="Calibri" w:cs="Calibri"/>
          <w:color w:val="auto"/>
          <w:u w:val="single"/>
          <w:lang w:eastAsia="en-GB"/>
        </w:rPr>
        <w:t>Covid</w:t>
      </w:r>
      <w:proofErr w:type="spellEnd"/>
      <w:r w:rsidR="6751358A" w:rsidRPr="6415FD60">
        <w:rPr>
          <w:rFonts w:ascii="Calibri" w:eastAsia="Times New Roman" w:hAnsi="Calibri" w:cs="Calibri"/>
          <w:color w:val="auto"/>
          <w:u w:val="single"/>
          <w:lang w:eastAsia="en-GB"/>
        </w:rPr>
        <w:t xml:space="preserve"> </w:t>
      </w:r>
    </w:p>
    <w:p w14:paraId="53E8E120" w14:textId="64C912A5" w:rsidR="6415FD60" w:rsidRDefault="6415FD60" w:rsidP="6415FD60">
      <w:pPr>
        <w:rPr>
          <w:rFonts w:ascii="Calibri" w:eastAsia="Times New Roman" w:hAnsi="Calibri" w:cs="Calibri"/>
          <w:color w:val="auto"/>
          <w:u w:val="single"/>
          <w:lang w:eastAsia="en-GB"/>
        </w:rPr>
      </w:pPr>
    </w:p>
    <w:p w14:paraId="6C5D2F4D" w14:textId="0F7F0C01" w:rsidR="002F384F" w:rsidRPr="008E01DF" w:rsidRDefault="006D2BCF" w:rsidP="002F384F">
      <w:pPr>
        <w:pStyle w:val="ListParagraph"/>
        <w:numPr>
          <w:ilvl w:val="0"/>
          <w:numId w:val="1"/>
        </w:numPr>
        <w:contextualSpacing/>
        <w:rPr>
          <w:rFonts w:ascii="Calibri" w:hAnsi="Calibri" w:cs="Calibri"/>
          <w:b/>
          <w:bCs/>
          <w:color w:val="000000" w:themeColor="text1"/>
          <w:sz w:val="22"/>
          <w:szCs w:val="22"/>
          <w:highlight w:val="green"/>
        </w:rPr>
      </w:pPr>
      <w:r w:rsidRPr="008E01DF">
        <w:rPr>
          <w:rFonts w:ascii="Calibri" w:hAnsi="Calibri" w:cs="Calibri"/>
          <w:b/>
          <w:bCs/>
          <w:sz w:val="22"/>
          <w:szCs w:val="22"/>
          <w:highlight w:val="green"/>
        </w:rPr>
        <w:t>B</w:t>
      </w:r>
      <w:commentRangeStart w:id="1"/>
      <w:r w:rsidR="002F384F" w:rsidRPr="008E01DF">
        <w:rPr>
          <w:rFonts w:ascii="Calibri" w:hAnsi="Calibri" w:cs="Calibri"/>
          <w:b/>
          <w:bCs/>
          <w:sz w:val="22"/>
          <w:szCs w:val="22"/>
          <w:highlight w:val="green"/>
        </w:rPr>
        <w:t>oth cities seem to have provided/adapted well for local living: satisfaction with local services has improved in London (from 37% in 2019 to 56% in 2021) as well as Parisians (from 41% to 51%).</w:t>
      </w:r>
      <w:r w:rsidR="002F384F" w:rsidRPr="008E01DF">
        <w:rPr>
          <w:rFonts w:ascii="Calibri" w:hAnsi="Calibri" w:cs="Calibri"/>
          <w:sz w:val="22"/>
          <w:szCs w:val="22"/>
          <w:highlight w:val="green"/>
        </w:rPr>
        <w:t xml:space="preserve"> </w:t>
      </w:r>
      <w:commentRangeEnd w:id="1"/>
      <w:r w:rsidR="00DE2CED" w:rsidRPr="008E01DF">
        <w:rPr>
          <w:rStyle w:val="CommentReference"/>
          <w:rFonts w:asciiTheme="minorHAnsi" w:eastAsiaTheme="minorHAnsi" w:hAnsiTheme="minorHAnsi" w:cs="Calibri (Body)"/>
          <w:color w:val="000000"/>
          <w:highlight w:val="green"/>
          <w:lang w:eastAsia="en-US"/>
        </w:rPr>
        <w:commentReference w:id="1"/>
      </w:r>
      <w:r w:rsidR="002F384F" w:rsidRPr="008E01DF">
        <w:rPr>
          <w:rFonts w:ascii="Calibri" w:hAnsi="Calibri" w:cs="Calibri"/>
          <w:sz w:val="22"/>
          <w:szCs w:val="22"/>
          <w:highlight w:val="green"/>
        </w:rPr>
        <w:t>Londoners are also now more likely to expect local services to improve in the future than they were in 2019 (37% vs 21%), as are Parisians (39% vs 31%)</w:t>
      </w:r>
      <w:r w:rsidR="00D65E29" w:rsidRPr="008E01DF">
        <w:rPr>
          <w:rFonts w:ascii="Calibri" w:hAnsi="Calibri" w:cs="Calibri"/>
          <w:sz w:val="22"/>
          <w:szCs w:val="22"/>
          <w:highlight w:val="green"/>
        </w:rPr>
        <w:t>.</w:t>
      </w:r>
    </w:p>
    <w:p w14:paraId="17FC3CCF" w14:textId="235918D0" w:rsidR="007726B8" w:rsidRPr="008E01DF" w:rsidRDefault="007726B8" w:rsidP="007726B8">
      <w:pPr>
        <w:pStyle w:val="ListParagraph"/>
        <w:numPr>
          <w:ilvl w:val="0"/>
          <w:numId w:val="6"/>
        </w:numPr>
        <w:contextualSpacing/>
        <w:rPr>
          <w:rFonts w:ascii="Calibri" w:hAnsi="Calibri" w:cs="Calibri"/>
          <w:b/>
          <w:bCs/>
          <w:color w:val="000000" w:themeColor="text1"/>
          <w:sz w:val="22"/>
          <w:szCs w:val="22"/>
          <w:highlight w:val="green"/>
        </w:rPr>
      </w:pPr>
      <w:r w:rsidRPr="008E01DF">
        <w:rPr>
          <w:rFonts w:ascii="Calibri" w:hAnsi="Calibri" w:cs="Calibri"/>
          <w:b/>
          <w:bCs/>
          <w:sz w:val="22"/>
          <w:szCs w:val="22"/>
          <w:highlight w:val="green"/>
        </w:rPr>
        <w:t>BUT…</w:t>
      </w:r>
      <w:r w:rsidRPr="008E01DF">
        <w:rPr>
          <w:rFonts w:ascii="Calibri" w:hAnsi="Calibri" w:cs="Calibri"/>
          <w:b/>
          <w:bCs/>
          <w:color w:val="000000" w:themeColor="text1"/>
          <w:sz w:val="22"/>
          <w:szCs w:val="22"/>
          <w:highlight w:val="green"/>
        </w:rPr>
        <w:t xml:space="preserve"> </w:t>
      </w:r>
      <w:r w:rsidR="000E76F2" w:rsidRPr="008E01DF">
        <w:rPr>
          <w:rFonts w:ascii="Calibri" w:hAnsi="Calibri" w:cs="Calibri"/>
          <w:b/>
          <w:bCs/>
          <w:color w:val="000000" w:themeColor="text1"/>
          <w:sz w:val="22"/>
          <w:szCs w:val="22"/>
          <w:highlight w:val="green"/>
        </w:rPr>
        <w:t>S</w:t>
      </w:r>
      <w:r w:rsidR="000E76F2" w:rsidRPr="008E01DF">
        <w:rPr>
          <w:rFonts w:ascii="Calibri" w:hAnsi="Calibri" w:cs="Calibri"/>
          <w:b/>
          <w:bCs/>
          <w:sz w:val="22"/>
          <w:szCs w:val="22"/>
          <w:highlight w:val="green"/>
        </w:rPr>
        <w:t>light increase in</w:t>
      </w:r>
      <w:r w:rsidRPr="008E01DF">
        <w:rPr>
          <w:rFonts w:ascii="Calibri" w:hAnsi="Calibri" w:cs="Calibri"/>
          <w:b/>
          <w:bCs/>
          <w:sz w:val="22"/>
          <w:szCs w:val="22"/>
          <w:highlight w:val="green"/>
        </w:rPr>
        <w:t xml:space="preserve"> Londoners say</w:t>
      </w:r>
      <w:r w:rsidR="000E76F2" w:rsidRPr="008E01DF">
        <w:rPr>
          <w:rFonts w:ascii="Calibri" w:hAnsi="Calibri" w:cs="Calibri"/>
          <w:b/>
          <w:bCs/>
          <w:sz w:val="22"/>
          <w:szCs w:val="22"/>
          <w:highlight w:val="green"/>
        </w:rPr>
        <w:t>ing</w:t>
      </w:r>
      <w:r w:rsidRPr="008E01DF">
        <w:rPr>
          <w:rFonts w:ascii="Calibri" w:hAnsi="Calibri" w:cs="Calibri"/>
          <w:b/>
          <w:bCs/>
          <w:sz w:val="22"/>
          <w:szCs w:val="22"/>
          <w:highlight w:val="green"/>
        </w:rPr>
        <w:t xml:space="preserve"> they are certain, very or fairly likely to leave the city than 2019 (43% vs. 37%)</w:t>
      </w:r>
      <w:r w:rsidRPr="008E01DF">
        <w:rPr>
          <w:rFonts w:ascii="Calibri" w:hAnsi="Calibri" w:cs="Calibri"/>
          <w:sz w:val="22"/>
          <w:szCs w:val="22"/>
          <w:highlight w:val="green"/>
        </w:rPr>
        <w:t xml:space="preserve">, with </w:t>
      </w:r>
      <w:commentRangeStart w:id="2"/>
      <w:r w:rsidRPr="008E01DF">
        <w:rPr>
          <w:rFonts w:ascii="Calibri" w:hAnsi="Calibri" w:cs="Calibri"/>
          <w:sz w:val="22"/>
          <w:szCs w:val="22"/>
          <w:highlight w:val="green"/>
        </w:rPr>
        <w:t>younger residents far more likely than older residents to feel this way</w:t>
      </w:r>
      <w:commentRangeEnd w:id="2"/>
      <w:r w:rsidR="005847A4" w:rsidRPr="008E01DF">
        <w:rPr>
          <w:rStyle w:val="CommentReference"/>
          <w:rFonts w:asciiTheme="minorHAnsi" w:eastAsiaTheme="minorHAnsi" w:hAnsiTheme="minorHAnsi" w:cs="Calibri (Body)"/>
          <w:color w:val="000000"/>
          <w:highlight w:val="green"/>
          <w:lang w:eastAsia="en-US"/>
        </w:rPr>
        <w:commentReference w:id="2"/>
      </w:r>
      <w:r w:rsidRPr="008E01DF">
        <w:rPr>
          <w:rFonts w:ascii="Calibri" w:hAnsi="Calibri" w:cs="Calibri"/>
          <w:sz w:val="22"/>
          <w:szCs w:val="22"/>
          <w:highlight w:val="green"/>
        </w:rPr>
        <w:t>. In Paris the picture remains largely unchanged (45% vs. 44%). Those considering leaving Paris are more likely to cite a better physical environment as a reason to leave than in London (40% vs. 26%), while Londoners considering leaving the capital are far more likely to cite affordability and housing costs as reasons.</w:t>
      </w:r>
    </w:p>
    <w:p w14:paraId="46C64C63" w14:textId="07CDBF73" w:rsidR="00427FF4" w:rsidRPr="005E51ED" w:rsidRDefault="00427FF4" w:rsidP="00427FF4">
      <w:pPr>
        <w:pStyle w:val="ListParagraph"/>
        <w:numPr>
          <w:ilvl w:val="0"/>
          <w:numId w:val="1"/>
        </w:numPr>
        <w:contextualSpacing/>
        <w:rPr>
          <w:rFonts w:ascii="Calibri" w:hAnsi="Calibri" w:cs="Calibri"/>
          <w:b/>
          <w:bCs/>
          <w:color w:val="000000" w:themeColor="text1"/>
          <w:sz w:val="22"/>
          <w:szCs w:val="22"/>
        </w:rPr>
      </w:pPr>
      <w:commentRangeStart w:id="3"/>
      <w:r w:rsidRPr="00427FF4">
        <w:rPr>
          <w:rFonts w:ascii="Calibri" w:hAnsi="Calibri" w:cs="Calibri"/>
          <w:b/>
          <w:bCs/>
          <w:sz w:val="22"/>
          <w:szCs w:val="22"/>
        </w:rPr>
        <w:t>Parisians are more likely to be satisfied with their standard of living now than in late 2019</w:t>
      </w:r>
      <w:r w:rsidRPr="00427FF4">
        <w:rPr>
          <w:rFonts w:ascii="Calibri" w:hAnsi="Calibri" w:cs="Calibri"/>
          <w:sz w:val="22"/>
          <w:szCs w:val="22"/>
        </w:rPr>
        <w:t>, up from 38% to 47% in that period, though Londoners are more likely than Parisians to feel satisfied (57%</w:t>
      </w:r>
      <w:r w:rsidR="001D111B">
        <w:rPr>
          <w:rFonts w:ascii="Calibri" w:hAnsi="Calibri" w:cs="Calibri"/>
          <w:sz w:val="22"/>
          <w:szCs w:val="22"/>
        </w:rPr>
        <w:t xml:space="preserve"> now vs 55% in 2019 – unchanged)</w:t>
      </w:r>
      <w:r w:rsidRPr="00427FF4">
        <w:rPr>
          <w:rFonts w:ascii="Calibri" w:hAnsi="Calibri" w:cs="Calibri"/>
          <w:sz w:val="22"/>
          <w:szCs w:val="22"/>
        </w:rPr>
        <w:t xml:space="preserve">. </w:t>
      </w:r>
    </w:p>
    <w:p w14:paraId="7D864935" w14:textId="47F1D0B9" w:rsidR="005E51ED" w:rsidRPr="00D65E29" w:rsidRDefault="005E51ED" w:rsidP="005E51ED">
      <w:pPr>
        <w:pStyle w:val="ListParagraph"/>
        <w:numPr>
          <w:ilvl w:val="0"/>
          <w:numId w:val="1"/>
        </w:numPr>
        <w:contextualSpacing/>
        <w:rPr>
          <w:rFonts w:ascii="Calibri" w:hAnsi="Calibri" w:cs="Calibri"/>
          <w:b/>
          <w:bCs/>
          <w:color w:val="000000" w:themeColor="text1"/>
          <w:sz w:val="22"/>
          <w:szCs w:val="22"/>
        </w:rPr>
      </w:pPr>
      <w:r w:rsidRPr="6415FD60">
        <w:rPr>
          <w:rFonts w:ascii="Calibri" w:hAnsi="Calibri" w:cs="Calibri"/>
          <w:b/>
          <w:bCs/>
          <w:sz w:val="22"/>
          <w:szCs w:val="22"/>
        </w:rPr>
        <w:t>Local area satisfaction has improved slightly in Paris</w:t>
      </w:r>
      <w:r w:rsidRPr="6415FD60">
        <w:rPr>
          <w:rFonts w:ascii="Calibri" w:hAnsi="Calibri" w:cs="Calibri"/>
          <w:sz w:val="22"/>
          <w:szCs w:val="22"/>
        </w:rPr>
        <w:t xml:space="preserve"> too, from 53% to 59% (London has stayed fairly flat, </w:t>
      </w:r>
      <w:r w:rsidR="467B218D" w:rsidRPr="6415FD60">
        <w:rPr>
          <w:rFonts w:ascii="Calibri" w:hAnsi="Calibri" w:cs="Calibri"/>
          <w:sz w:val="22"/>
          <w:szCs w:val="22"/>
        </w:rPr>
        <w:t xml:space="preserve">but higher than in Paris </w:t>
      </w:r>
      <w:r w:rsidRPr="6415FD60">
        <w:rPr>
          <w:rFonts w:ascii="Calibri" w:hAnsi="Calibri" w:cs="Calibri"/>
          <w:sz w:val="22"/>
          <w:szCs w:val="22"/>
        </w:rPr>
        <w:t xml:space="preserve">at 63% in 2021). </w:t>
      </w:r>
      <w:commentRangeEnd w:id="3"/>
      <w:r>
        <w:rPr>
          <w:rStyle w:val="CommentReference"/>
        </w:rPr>
        <w:commentReference w:id="3"/>
      </w:r>
    </w:p>
    <w:p w14:paraId="7C75D987" w14:textId="77777777" w:rsidR="00D65E29" w:rsidRPr="00427FF4" w:rsidRDefault="00D65E29" w:rsidP="00D65E29">
      <w:pPr>
        <w:numPr>
          <w:ilvl w:val="0"/>
          <w:numId w:val="1"/>
        </w:numPr>
        <w:ind w:left="765"/>
        <w:contextualSpacing/>
        <w:rPr>
          <w:rFonts w:ascii="Calibri" w:eastAsia="Times New Roman" w:hAnsi="Calibri" w:cs="Calibri"/>
          <w:b/>
          <w:color w:val="000000" w:themeColor="text1"/>
          <w:lang w:eastAsia="en-GB"/>
        </w:rPr>
      </w:pPr>
      <w:commentRangeStart w:id="4"/>
      <w:r w:rsidRPr="00427FF4">
        <w:rPr>
          <w:rFonts w:ascii="Calibri" w:eastAsia="Times New Roman" w:hAnsi="Calibri" w:cs="Calibri"/>
          <w:b/>
          <w:color w:val="auto"/>
          <w:lang w:eastAsia="en-GB"/>
        </w:rPr>
        <w:t>Londoners are far more likely than Parisians to be working from home</w:t>
      </w:r>
      <w:commentRangeEnd w:id="4"/>
      <w:r w:rsidRPr="00427FF4">
        <w:rPr>
          <w:rStyle w:val="CommentReference"/>
          <w:rFonts w:ascii="Calibri" w:hAnsi="Calibri" w:cs="Calibri"/>
          <w:sz w:val="22"/>
          <w:szCs w:val="22"/>
        </w:rPr>
        <w:commentReference w:id="4"/>
      </w:r>
      <w:r w:rsidRPr="00427FF4">
        <w:rPr>
          <w:rFonts w:ascii="Calibri" w:eastAsia="Times New Roman" w:hAnsi="Calibri" w:cs="Calibri"/>
          <w:color w:val="auto"/>
          <w:lang w:eastAsia="en-GB"/>
        </w:rPr>
        <w:t xml:space="preserve">, while many more Parisians say they are unable to do so. </w:t>
      </w:r>
    </w:p>
    <w:p w14:paraId="4876B5DD" w14:textId="77777777" w:rsidR="00427FF4" w:rsidRPr="00427FF4" w:rsidRDefault="0D3C6951" w:rsidP="00427FF4">
      <w:pPr>
        <w:pStyle w:val="ListParagraph"/>
        <w:numPr>
          <w:ilvl w:val="0"/>
          <w:numId w:val="1"/>
        </w:numPr>
        <w:contextualSpacing/>
        <w:rPr>
          <w:rFonts w:ascii="Calibri" w:hAnsi="Calibri" w:cs="Calibri"/>
          <w:b/>
          <w:bCs/>
          <w:color w:val="000000" w:themeColor="text1"/>
          <w:sz w:val="22"/>
          <w:szCs w:val="22"/>
        </w:rPr>
      </w:pPr>
      <w:r w:rsidRPr="00427FF4">
        <w:rPr>
          <w:rFonts w:ascii="Calibri" w:hAnsi="Calibri" w:cs="Calibri"/>
          <w:b/>
          <w:bCs/>
          <w:sz w:val="22"/>
          <w:szCs w:val="22"/>
        </w:rPr>
        <w:t xml:space="preserve">Parisians </w:t>
      </w:r>
      <w:r w:rsidR="000D765D" w:rsidRPr="00427FF4">
        <w:rPr>
          <w:rFonts w:ascii="Calibri" w:hAnsi="Calibri" w:cs="Calibri"/>
          <w:b/>
          <w:bCs/>
          <w:sz w:val="22"/>
          <w:szCs w:val="22"/>
        </w:rPr>
        <w:t>are</w:t>
      </w:r>
      <w:r w:rsidRPr="00427FF4">
        <w:rPr>
          <w:rFonts w:ascii="Calibri" w:hAnsi="Calibri" w:cs="Calibri"/>
          <w:b/>
          <w:bCs/>
          <w:sz w:val="22"/>
          <w:szCs w:val="22"/>
        </w:rPr>
        <w:t xml:space="preserve"> </w:t>
      </w:r>
      <w:r w:rsidR="000D765D" w:rsidRPr="00427FF4">
        <w:rPr>
          <w:rFonts w:ascii="Calibri" w:hAnsi="Calibri" w:cs="Calibri"/>
          <w:b/>
          <w:bCs/>
          <w:sz w:val="22"/>
          <w:szCs w:val="22"/>
        </w:rPr>
        <w:t xml:space="preserve">slightly </w:t>
      </w:r>
      <w:r w:rsidRPr="00427FF4">
        <w:rPr>
          <w:rFonts w:ascii="Calibri" w:hAnsi="Calibri" w:cs="Calibri"/>
          <w:b/>
          <w:bCs/>
          <w:sz w:val="22"/>
          <w:szCs w:val="22"/>
        </w:rPr>
        <w:t>more likely than Londoners to say they have moved home at some point during the pandemic (23% vs. 18%)</w:t>
      </w:r>
      <w:r w:rsidRPr="00427FF4">
        <w:rPr>
          <w:rFonts w:ascii="Calibri" w:hAnsi="Calibri" w:cs="Calibri"/>
          <w:sz w:val="22"/>
          <w:szCs w:val="22"/>
        </w:rPr>
        <w:t>, but the pattern in both cities is similar, driven by younger people largely moving in with parents or a partner, and those living in inner London/Paris more likely to have moved than those in outer parts of the city.</w:t>
      </w:r>
      <w:r w:rsidR="205B191C" w:rsidRPr="00427FF4">
        <w:rPr>
          <w:rFonts w:ascii="Calibri" w:hAnsi="Calibri" w:cs="Calibri"/>
          <w:sz w:val="22"/>
          <w:szCs w:val="22"/>
        </w:rPr>
        <w:t xml:space="preserve"> </w:t>
      </w:r>
      <w:r w:rsidR="53B51019" w:rsidRPr="00427FF4">
        <w:rPr>
          <w:rFonts w:ascii="Calibri" w:eastAsia="Segoe UI" w:hAnsi="Calibri" w:cs="Calibri"/>
          <w:sz w:val="22"/>
          <w:szCs w:val="22"/>
        </w:rPr>
        <w:t>And the vast majority (80% London, 75% Parisians) have stayed put throughout</w:t>
      </w:r>
      <w:r w:rsidR="00427FF4" w:rsidRPr="00427FF4">
        <w:rPr>
          <w:rFonts w:ascii="Calibri" w:eastAsia="Segoe UI" w:hAnsi="Calibri" w:cs="Calibri"/>
          <w:sz w:val="22"/>
          <w:szCs w:val="22"/>
        </w:rPr>
        <w:t>.</w:t>
      </w:r>
    </w:p>
    <w:p w14:paraId="56E7A87A" w14:textId="194E7F4F" w:rsidR="6A5CA9B1" w:rsidRPr="00CB4AC5" w:rsidRDefault="63DE7147" w:rsidP="6415FD60">
      <w:pPr>
        <w:pStyle w:val="ListParagraph"/>
        <w:numPr>
          <w:ilvl w:val="0"/>
          <w:numId w:val="6"/>
        </w:numPr>
        <w:contextualSpacing/>
        <w:rPr>
          <w:rFonts w:ascii="Calibri" w:eastAsiaTheme="minorEastAsia" w:hAnsi="Calibri" w:cs="Calibri"/>
          <w:b/>
          <w:bCs/>
          <w:color w:val="000000" w:themeColor="text1"/>
          <w:sz w:val="22"/>
          <w:szCs w:val="22"/>
        </w:rPr>
      </w:pPr>
      <w:r w:rsidRPr="6415FD60">
        <w:rPr>
          <w:rFonts w:ascii="Calibri" w:hAnsi="Calibri" w:cs="Calibri"/>
          <w:sz w:val="22"/>
          <w:szCs w:val="22"/>
        </w:rPr>
        <w:t>Almost all Londoners (92%) and Parisians (90%) think it important that people have access to all local facilities they need within a 15-20 minute walk, suggesting the idea of the 15-minute city would be welcome for many.</w:t>
      </w:r>
      <w:r w:rsidRPr="6415FD60">
        <w:rPr>
          <w:rFonts w:ascii="Calibri" w:hAnsi="Calibri" w:cs="Calibri"/>
          <w:b/>
          <w:bCs/>
          <w:sz w:val="22"/>
          <w:szCs w:val="22"/>
        </w:rPr>
        <w:t xml:space="preserve"> </w:t>
      </w:r>
    </w:p>
    <w:p w14:paraId="4D94C1E7" w14:textId="02F4D203" w:rsidR="6415FD60" w:rsidRDefault="6415FD60" w:rsidP="6415FD60">
      <w:pPr>
        <w:rPr>
          <w:rFonts w:ascii="Times New Roman" w:eastAsia="Times New Roman" w:hAnsi="Times New Roman" w:cs="Times New Roman"/>
          <w:b/>
          <w:bCs/>
          <w:color w:val="auto"/>
          <w:sz w:val="24"/>
          <w:szCs w:val="24"/>
        </w:rPr>
      </w:pPr>
    </w:p>
    <w:p w14:paraId="7B8E4C93" w14:textId="49267612" w:rsidR="002F384F" w:rsidRDefault="2C342A8A" w:rsidP="6415FD60">
      <w:pPr>
        <w:ind w:left="360"/>
        <w:contextualSpacing/>
        <w:rPr>
          <w:rFonts w:ascii="Calibri" w:eastAsiaTheme="minorEastAsia" w:hAnsi="Calibri" w:cs="Calibri"/>
          <w:color w:val="000000" w:themeColor="text1"/>
          <w:u w:val="single"/>
        </w:rPr>
      </w:pPr>
      <w:commentRangeStart w:id="5"/>
      <w:r w:rsidRPr="6415FD60">
        <w:rPr>
          <w:rFonts w:ascii="Calibri" w:eastAsiaTheme="minorEastAsia" w:hAnsi="Calibri" w:cs="Calibri"/>
          <w:color w:val="000000" w:themeColor="text1"/>
          <w:u w:val="single"/>
        </w:rPr>
        <w:t>General p</w:t>
      </w:r>
      <w:r w:rsidR="00677528" w:rsidRPr="6415FD60">
        <w:rPr>
          <w:rFonts w:ascii="Calibri" w:eastAsiaTheme="minorEastAsia" w:hAnsi="Calibri" w:cs="Calibri"/>
          <w:color w:val="000000" w:themeColor="text1"/>
          <w:u w:val="single"/>
        </w:rPr>
        <w:t>erceptions of the two citie</w:t>
      </w:r>
      <w:commentRangeEnd w:id="5"/>
      <w:r w:rsidR="00677528">
        <w:rPr>
          <w:rStyle w:val="CommentReference"/>
        </w:rPr>
        <w:commentReference w:id="5"/>
      </w:r>
      <w:r w:rsidR="00677528" w:rsidRPr="6415FD60">
        <w:rPr>
          <w:rFonts w:ascii="Calibri" w:eastAsiaTheme="minorEastAsia" w:hAnsi="Calibri" w:cs="Calibri"/>
          <w:color w:val="000000" w:themeColor="text1"/>
          <w:u w:val="single"/>
        </w:rPr>
        <w:t xml:space="preserve">s </w:t>
      </w:r>
    </w:p>
    <w:p w14:paraId="4DCAB3BA" w14:textId="43BFFB08" w:rsidR="6415FD60" w:rsidRDefault="6415FD60" w:rsidP="6415FD60">
      <w:pPr>
        <w:ind w:left="360"/>
        <w:rPr>
          <w:rFonts w:ascii="Calibri" w:eastAsiaTheme="minorEastAsia" w:hAnsi="Calibri" w:cs="Calibri"/>
          <w:color w:val="000000" w:themeColor="text1"/>
          <w:u w:val="single"/>
        </w:rPr>
      </w:pPr>
    </w:p>
    <w:p w14:paraId="0DB6878D" w14:textId="684B386A" w:rsidR="00677528" w:rsidRPr="007A0E7C" w:rsidRDefault="00677528" w:rsidP="00677528">
      <w:pPr>
        <w:pStyle w:val="ListParagraph"/>
        <w:numPr>
          <w:ilvl w:val="0"/>
          <w:numId w:val="6"/>
        </w:numPr>
        <w:contextualSpacing/>
        <w:rPr>
          <w:rFonts w:ascii="Calibri" w:eastAsiaTheme="minorEastAsia" w:hAnsi="Calibri" w:cs="Calibri"/>
          <w:color w:val="000000" w:themeColor="text1"/>
          <w:sz w:val="22"/>
          <w:szCs w:val="22"/>
        </w:rPr>
      </w:pPr>
      <w:commentRangeStart w:id="6"/>
      <w:r w:rsidRPr="00427FF4">
        <w:rPr>
          <w:rFonts w:ascii="Calibri" w:hAnsi="Calibri" w:cs="Calibri"/>
          <w:b/>
          <w:bCs/>
          <w:sz w:val="22"/>
          <w:szCs w:val="22"/>
        </w:rPr>
        <w:t>Three quarters (74%) of London residents believe their local area is cohesive</w:t>
      </w:r>
      <w:r w:rsidRPr="00427FF4">
        <w:rPr>
          <w:rFonts w:ascii="Calibri" w:hAnsi="Calibri" w:cs="Calibri"/>
          <w:sz w:val="22"/>
          <w:szCs w:val="22"/>
        </w:rPr>
        <w:t xml:space="preserve"> (‘a place where people from different social, ethnic or religious backgrounds get on well together’), a </w:t>
      </w:r>
      <w:r w:rsidRPr="00427FF4">
        <w:rPr>
          <w:rFonts w:ascii="Calibri" w:hAnsi="Calibri" w:cs="Calibri"/>
          <w:b/>
          <w:bCs/>
          <w:sz w:val="22"/>
          <w:szCs w:val="22"/>
        </w:rPr>
        <w:t>much higher proportion than in Paris</w:t>
      </w:r>
      <w:r w:rsidRPr="00427FF4">
        <w:rPr>
          <w:rFonts w:ascii="Calibri" w:hAnsi="Calibri" w:cs="Calibri"/>
          <w:sz w:val="22"/>
          <w:szCs w:val="22"/>
        </w:rPr>
        <w:t xml:space="preserve"> (57%), where residents are twice as likely to </w:t>
      </w:r>
      <w:r w:rsidRPr="00427FF4">
        <w:rPr>
          <w:rFonts w:ascii="Calibri" w:hAnsi="Calibri" w:cs="Calibri"/>
          <w:i/>
          <w:iCs/>
          <w:sz w:val="22"/>
          <w:szCs w:val="22"/>
        </w:rPr>
        <w:t>dis</w:t>
      </w:r>
      <w:r w:rsidRPr="00427FF4">
        <w:rPr>
          <w:rFonts w:ascii="Calibri" w:hAnsi="Calibri" w:cs="Calibri"/>
          <w:sz w:val="22"/>
          <w:szCs w:val="22"/>
        </w:rPr>
        <w:t>agree (29% vs. 14%)</w:t>
      </w:r>
      <w:r w:rsidR="007A0E7C">
        <w:rPr>
          <w:rFonts w:ascii="Calibri" w:hAnsi="Calibri" w:cs="Calibri"/>
          <w:sz w:val="22"/>
          <w:szCs w:val="22"/>
        </w:rPr>
        <w:t>.</w:t>
      </w:r>
    </w:p>
    <w:p w14:paraId="6D581C86" w14:textId="58115DF7" w:rsidR="007A0E7C" w:rsidRPr="00CB4AC5" w:rsidRDefault="007A0E7C" w:rsidP="007A0E7C">
      <w:pPr>
        <w:pStyle w:val="ListParagraph"/>
        <w:numPr>
          <w:ilvl w:val="0"/>
          <w:numId w:val="6"/>
        </w:numPr>
        <w:contextualSpacing/>
        <w:rPr>
          <w:rFonts w:ascii="Calibri" w:eastAsiaTheme="minorEastAsia" w:hAnsi="Calibri" w:cs="Calibri"/>
          <w:color w:val="000000" w:themeColor="text1"/>
          <w:sz w:val="22"/>
          <w:szCs w:val="22"/>
        </w:rPr>
      </w:pPr>
      <w:r w:rsidRPr="00427FF4">
        <w:rPr>
          <w:rFonts w:ascii="Calibri" w:hAnsi="Calibri" w:cs="Calibri"/>
          <w:sz w:val="22"/>
          <w:szCs w:val="22"/>
        </w:rPr>
        <w:t>Like 2019, </w:t>
      </w:r>
      <w:r w:rsidRPr="00427FF4">
        <w:rPr>
          <w:rFonts w:ascii="Calibri" w:hAnsi="Calibri" w:cs="Calibri"/>
          <w:b/>
          <w:bCs/>
          <w:sz w:val="22"/>
          <w:szCs w:val="22"/>
        </w:rPr>
        <w:t>Londoners are also far more positive about the effects of immigration from outside the UK on London than those in Paris</w:t>
      </w:r>
      <w:r w:rsidRPr="00427FF4">
        <w:rPr>
          <w:rFonts w:ascii="Calibri" w:hAnsi="Calibri" w:cs="Calibri"/>
          <w:sz w:val="22"/>
          <w:szCs w:val="22"/>
        </w:rPr>
        <w:t xml:space="preserve">, who in contrast are more positive about </w:t>
      </w:r>
      <w:r w:rsidRPr="00427FF4">
        <w:rPr>
          <w:rFonts w:ascii="Calibri" w:hAnsi="Calibri" w:cs="Calibri"/>
          <w:sz w:val="22"/>
          <w:szCs w:val="22"/>
        </w:rPr>
        <w:lastRenderedPageBreak/>
        <w:t>immigration </w:t>
      </w:r>
      <w:r w:rsidRPr="00427FF4">
        <w:rPr>
          <w:rFonts w:ascii="Calibri" w:hAnsi="Calibri" w:cs="Calibri"/>
          <w:i/>
          <w:iCs/>
          <w:sz w:val="22"/>
          <w:szCs w:val="22"/>
        </w:rPr>
        <w:t>within </w:t>
      </w:r>
      <w:r w:rsidRPr="00427FF4">
        <w:rPr>
          <w:rFonts w:ascii="Calibri" w:hAnsi="Calibri" w:cs="Calibri"/>
          <w:sz w:val="22"/>
          <w:szCs w:val="22"/>
        </w:rPr>
        <w:t>France. However, more Parisians think the level of immigration to Paris will increase than Londoners/to London (57% vs. 46% agree).</w:t>
      </w:r>
      <w:commentRangeEnd w:id="6"/>
      <w:r>
        <w:rPr>
          <w:rStyle w:val="CommentReference"/>
          <w:rFonts w:asciiTheme="minorHAnsi" w:eastAsiaTheme="minorHAnsi" w:hAnsiTheme="minorHAnsi" w:cs="Calibri (Body)"/>
          <w:color w:val="000000"/>
          <w:lang w:eastAsia="en-US"/>
        </w:rPr>
        <w:commentReference w:id="6"/>
      </w:r>
    </w:p>
    <w:p w14:paraId="2D4EBDF3" w14:textId="40D9D85D" w:rsidR="00CB4AC5" w:rsidRPr="00434778" w:rsidRDefault="00CB4AC5" w:rsidP="007A0E7C">
      <w:pPr>
        <w:pStyle w:val="ListParagraph"/>
        <w:numPr>
          <w:ilvl w:val="0"/>
          <w:numId w:val="6"/>
        </w:numPr>
        <w:contextualSpacing/>
        <w:rPr>
          <w:rFonts w:ascii="Calibri" w:eastAsiaTheme="minorEastAsia" w:hAnsi="Calibri" w:cs="Calibri"/>
          <w:color w:val="000000" w:themeColor="text1"/>
          <w:sz w:val="22"/>
          <w:szCs w:val="22"/>
        </w:rPr>
      </w:pPr>
      <w:r w:rsidRPr="00427FF4">
        <w:rPr>
          <w:rFonts w:ascii="Calibri" w:hAnsi="Calibri" w:cs="Calibri"/>
          <w:b/>
          <w:bCs/>
          <w:sz w:val="22"/>
          <w:szCs w:val="22"/>
        </w:rPr>
        <w:t xml:space="preserve">London is seen as a place of opportunity, (better to start a career or a business), but harsher (too expensive to buy property, housing less affordable, less a place to raise children). </w:t>
      </w:r>
      <w:r w:rsidRPr="00427FF4">
        <w:rPr>
          <w:rFonts w:ascii="Calibri" w:hAnsi="Calibri" w:cs="Calibri"/>
          <w:sz w:val="22"/>
          <w:szCs w:val="22"/>
        </w:rPr>
        <w:t>More Londoners than Parisians perceive their city as a good place to live for young people and rich people. By contrast, more Parisians see Paris as a good place for old people, poor people and families than Londoners do in London.</w:t>
      </w:r>
    </w:p>
    <w:p w14:paraId="6A4218B2" w14:textId="77777777" w:rsidR="00434778" w:rsidRPr="00427FF4" w:rsidRDefault="00434778" w:rsidP="00434778">
      <w:pPr>
        <w:pStyle w:val="ListParagraph"/>
        <w:numPr>
          <w:ilvl w:val="0"/>
          <w:numId w:val="6"/>
        </w:numPr>
        <w:contextualSpacing/>
        <w:rPr>
          <w:rFonts w:ascii="Calibri" w:hAnsi="Calibri" w:cs="Calibri"/>
          <w:color w:val="000000" w:themeColor="text1"/>
          <w:sz w:val="22"/>
          <w:szCs w:val="22"/>
        </w:rPr>
      </w:pPr>
      <w:r w:rsidRPr="6415FD60">
        <w:rPr>
          <w:rFonts w:ascii="Calibri" w:hAnsi="Calibri" w:cs="Calibri"/>
          <w:sz w:val="22"/>
          <w:szCs w:val="22"/>
        </w:rPr>
        <w:t xml:space="preserve">In both cities, a majority of respondents feel safe walking home both in the daytime and at night – with around a third feeling unsafe at night. </w:t>
      </w:r>
      <w:r w:rsidRPr="6415FD60">
        <w:rPr>
          <w:rFonts w:ascii="Calibri" w:hAnsi="Calibri" w:cs="Calibri"/>
          <w:b/>
          <w:bCs/>
          <w:sz w:val="22"/>
          <w:szCs w:val="22"/>
        </w:rPr>
        <w:t xml:space="preserve">Londoners are more likely to feel ‘very safe’ than Parisians, regardless of the time of </w:t>
      </w:r>
      <w:commentRangeStart w:id="7"/>
      <w:commentRangeStart w:id="8"/>
      <w:r w:rsidRPr="6415FD60">
        <w:rPr>
          <w:rFonts w:ascii="Calibri" w:hAnsi="Calibri" w:cs="Calibri"/>
          <w:b/>
          <w:bCs/>
          <w:sz w:val="22"/>
          <w:szCs w:val="22"/>
        </w:rPr>
        <w:t xml:space="preserve">day. </w:t>
      </w:r>
      <w:commentRangeEnd w:id="7"/>
      <w:r>
        <w:rPr>
          <w:rStyle w:val="CommentReference"/>
        </w:rPr>
        <w:commentReference w:id="7"/>
      </w:r>
      <w:commentRangeEnd w:id="8"/>
      <w:r>
        <w:rPr>
          <w:rStyle w:val="CommentReference"/>
        </w:rPr>
        <w:commentReference w:id="8"/>
      </w:r>
    </w:p>
    <w:p w14:paraId="1CFF37CD" w14:textId="61A5A5D0" w:rsidR="43C4EBF0" w:rsidRDefault="43C4EBF0" w:rsidP="6415FD60"/>
    <w:p w14:paraId="199B7B7C" w14:textId="3A09FAB1" w:rsidR="6415FD60" w:rsidRDefault="005F2B35" w:rsidP="6415FD60">
      <w:pPr>
        <w:rPr>
          <w:ins w:id="9" w:author="Kleinman, Mark" w:date="2021-07-02T07:31:00Z"/>
          <w:rFonts w:ascii="Times New Roman" w:eastAsia="Times New Roman" w:hAnsi="Times New Roman" w:cs="Times New Roman"/>
          <w:b/>
          <w:bCs/>
          <w:color w:val="auto"/>
          <w:sz w:val="24"/>
          <w:szCs w:val="24"/>
        </w:rPr>
      </w:pPr>
      <w:commentRangeStart w:id="10"/>
      <w:ins w:id="11" w:author="Kleinman, Mark" w:date="2021-07-02T07:31:00Z">
        <w:r>
          <w:rPr>
            <w:rFonts w:ascii="Times New Roman" w:eastAsia="Times New Roman" w:hAnsi="Times New Roman" w:cs="Times New Roman"/>
            <w:b/>
            <w:bCs/>
            <w:color w:val="auto"/>
            <w:sz w:val="24"/>
            <w:szCs w:val="24"/>
          </w:rPr>
          <w:t>Climate and Gender</w:t>
        </w:r>
      </w:ins>
    </w:p>
    <w:p w14:paraId="2BE33BA8" w14:textId="09DAEE36" w:rsidR="005F2B35" w:rsidRPr="005F2B35" w:rsidRDefault="00837D62">
      <w:pPr>
        <w:pStyle w:val="ListParagraph"/>
        <w:numPr>
          <w:ilvl w:val="0"/>
          <w:numId w:val="7"/>
        </w:numPr>
        <w:pPrChange w:id="12" w:author="Kleinman, Mark" w:date="2021-07-02T07:32:00Z">
          <w:pPr/>
        </w:pPrChange>
      </w:pPr>
      <w:ins w:id="13" w:author="Kleinman, Mark" w:date="2021-07-02T07:55:00Z">
        <w:r>
          <w:t>Add something on climate and gender - f</w:t>
        </w:r>
      </w:ins>
      <w:ins w:id="14" w:author="Kleinman, Mark" w:date="2021-07-02T07:32:00Z">
        <w:r w:rsidR="005F2B35" w:rsidRPr="005F2B35">
          <w:rPr>
            <w:rPrChange w:id="15" w:author="Kleinman, Mark" w:date="2021-07-02T07:32:00Z">
              <w:rPr>
                <w:b/>
                <w:bCs/>
              </w:rPr>
            </w:rPrChange>
          </w:rPr>
          <w:t>or example, in Paris, the people who are most sensitive to the climate issue have such characteristics unlike in London... Or, the place of women in these two cities echoes the feeling of security that citizens refer to</w:t>
        </w:r>
      </w:ins>
      <w:commentRangeEnd w:id="10"/>
      <w:ins w:id="16" w:author="Kleinman, Mark" w:date="2021-07-02T07:33:00Z">
        <w:r w:rsidR="005F2B35">
          <w:rPr>
            <w:rStyle w:val="CommentReference"/>
            <w:rFonts w:asciiTheme="minorHAnsi" w:eastAsiaTheme="minorHAnsi" w:hAnsiTheme="minorHAnsi" w:cs="Calibri (Body)"/>
            <w:color w:val="000000"/>
            <w:lang w:eastAsia="en-US"/>
          </w:rPr>
          <w:commentReference w:id="10"/>
        </w:r>
      </w:ins>
      <w:ins w:id="17" w:author="Kleinman, Mark" w:date="2021-07-02T07:56:00Z">
        <w:r>
          <w:t>.</w:t>
        </w:r>
      </w:ins>
    </w:p>
    <w:p w14:paraId="4F7707B2" w14:textId="1D5C928F" w:rsidR="6415FD60" w:rsidRDefault="6415FD60" w:rsidP="6415FD60">
      <w:pPr>
        <w:rPr>
          <w:rFonts w:ascii="Times New Roman" w:eastAsia="Times New Roman" w:hAnsi="Times New Roman" w:cs="Times New Roman"/>
          <w:b/>
          <w:bCs/>
          <w:color w:val="auto"/>
          <w:sz w:val="24"/>
          <w:szCs w:val="24"/>
        </w:rPr>
      </w:pPr>
    </w:p>
    <w:p w14:paraId="43CB5329" w14:textId="11A14AD9" w:rsidR="00434778" w:rsidRPr="00CB4AC5" w:rsidRDefault="00CB4AC5" w:rsidP="6415FD60">
      <w:pPr>
        <w:ind w:left="360"/>
        <w:contextualSpacing/>
        <w:rPr>
          <w:rFonts w:ascii="Calibri" w:eastAsiaTheme="minorEastAsia" w:hAnsi="Calibri" w:cs="Calibri"/>
          <w:color w:val="000000" w:themeColor="text1"/>
          <w:u w:val="single"/>
        </w:rPr>
      </w:pPr>
      <w:r w:rsidRPr="6415FD60">
        <w:rPr>
          <w:rFonts w:ascii="Calibri" w:eastAsiaTheme="minorEastAsia" w:hAnsi="Calibri" w:cs="Calibri"/>
          <w:color w:val="000000" w:themeColor="text1"/>
          <w:u w:val="single"/>
        </w:rPr>
        <w:t xml:space="preserve">The </w:t>
      </w:r>
      <w:r w:rsidR="00611009" w:rsidRPr="6415FD60">
        <w:rPr>
          <w:rFonts w:ascii="Calibri" w:eastAsiaTheme="minorEastAsia" w:hAnsi="Calibri" w:cs="Calibri"/>
          <w:color w:val="000000" w:themeColor="text1"/>
          <w:u w:val="single"/>
        </w:rPr>
        <w:t>future</w:t>
      </w:r>
      <w:r w:rsidR="3B0566BE" w:rsidRPr="6415FD60">
        <w:rPr>
          <w:rFonts w:ascii="Calibri" w:eastAsiaTheme="minorEastAsia" w:hAnsi="Calibri" w:cs="Calibri"/>
          <w:color w:val="000000" w:themeColor="text1"/>
          <w:u w:val="single"/>
        </w:rPr>
        <w:t xml:space="preserve"> of the two cities post-pandemic</w:t>
      </w:r>
    </w:p>
    <w:p w14:paraId="16CEFF99" w14:textId="71A4C885" w:rsidR="6415FD60" w:rsidRDefault="6415FD60" w:rsidP="6415FD60">
      <w:pPr>
        <w:ind w:left="360"/>
        <w:rPr>
          <w:rFonts w:ascii="Calibri" w:eastAsiaTheme="minorEastAsia" w:hAnsi="Calibri" w:cs="Calibri"/>
          <w:color w:val="000000" w:themeColor="text1"/>
          <w:u w:val="single"/>
        </w:rPr>
      </w:pPr>
    </w:p>
    <w:p w14:paraId="0B627A93" w14:textId="51447DEE" w:rsidR="5F333255" w:rsidRPr="00611009" w:rsidRDefault="5F333255" w:rsidP="00427FF4">
      <w:pPr>
        <w:pStyle w:val="ListParagraph"/>
        <w:numPr>
          <w:ilvl w:val="0"/>
          <w:numId w:val="6"/>
        </w:numPr>
        <w:contextualSpacing/>
        <w:rPr>
          <w:rFonts w:ascii="Calibri" w:eastAsiaTheme="minorEastAsia" w:hAnsi="Calibri" w:cs="Calibri"/>
          <w:color w:val="000000" w:themeColor="text1"/>
          <w:sz w:val="22"/>
          <w:szCs w:val="22"/>
        </w:rPr>
      </w:pPr>
      <w:r w:rsidRPr="00427FF4">
        <w:rPr>
          <w:rFonts w:ascii="Calibri" w:hAnsi="Calibri" w:cs="Calibri"/>
          <w:sz w:val="22"/>
          <w:szCs w:val="22"/>
        </w:rPr>
        <w:t>Londoners and Parisians alike are pessimistic about the idea that air quality will improve or house prices will fall substantially. However, </w:t>
      </w:r>
      <w:r w:rsidRPr="00427FF4">
        <w:rPr>
          <w:rFonts w:ascii="Calibri" w:hAnsi="Calibri" w:cs="Calibri"/>
          <w:b/>
          <w:bCs/>
          <w:sz w:val="22"/>
          <w:szCs w:val="22"/>
        </w:rPr>
        <w:t>residents of both cities are confident that their cities will bounce back from the pandemic</w:t>
      </w:r>
      <w:r w:rsidR="57B28E30" w:rsidRPr="00427FF4">
        <w:rPr>
          <w:rFonts w:ascii="Calibri" w:hAnsi="Calibri" w:cs="Calibri"/>
          <w:b/>
          <w:bCs/>
          <w:sz w:val="22"/>
          <w:szCs w:val="22"/>
        </w:rPr>
        <w:t xml:space="preserve">. Over half of residents in both cities expect a slow recovery, </w:t>
      </w:r>
      <w:r w:rsidRPr="00427FF4">
        <w:rPr>
          <w:rFonts w:ascii="Calibri" w:hAnsi="Calibri" w:cs="Calibri"/>
          <w:sz w:val="22"/>
          <w:szCs w:val="22"/>
        </w:rPr>
        <w:t>though Parisians</w:t>
      </w:r>
      <w:r w:rsidR="2A073D4C" w:rsidRPr="00427FF4">
        <w:rPr>
          <w:rFonts w:ascii="Calibri" w:hAnsi="Calibri" w:cs="Calibri"/>
          <w:sz w:val="22"/>
          <w:szCs w:val="22"/>
        </w:rPr>
        <w:t xml:space="preserve"> are</w:t>
      </w:r>
      <w:r w:rsidRPr="00427FF4">
        <w:rPr>
          <w:rFonts w:ascii="Calibri" w:hAnsi="Calibri" w:cs="Calibri"/>
          <w:sz w:val="22"/>
          <w:szCs w:val="22"/>
        </w:rPr>
        <w:t xml:space="preserve"> slightly less optimistic </w:t>
      </w:r>
      <w:r w:rsidR="7CFBE26E" w:rsidRPr="00427FF4">
        <w:rPr>
          <w:rFonts w:ascii="Calibri" w:hAnsi="Calibri" w:cs="Calibri"/>
          <w:sz w:val="22"/>
          <w:szCs w:val="22"/>
        </w:rPr>
        <w:t xml:space="preserve">than Londoners </w:t>
      </w:r>
      <w:r w:rsidRPr="00427FF4">
        <w:rPr>
          <w:rFonts w:ascii="Calibri" w:hAnsi="Calibri" w:cs="Calibri"/>
          <w:sz w:val="22"/>
          <w:szCs w:val="22"/>
        </w:rPr>
        <w:t>about the pace of recovery</w:t>
      </w:r>
      <w:r w:rsidR="6724AAF8" w:rsidRPr="00427FF4">
        <w:rPr>
          <w:rFonts w:ascii="Calibri" w:hAnsi="Calibri" w:cs="Calibri"/>
          <w:sz w:val="22"/>
          <w:szCs w:val="22"/>
        </w:rPr>
        <w:t xml:space="preserve"> overall</w:t>
      </w:r>
      <w:r w:rsidRPr="00427FF4">
        <w:rPr>
          <w:rFonts w:ascii="Calibri" w:hAnsi="Calibri" w:cs="Calibri"/>
          <w:sz w:val="22"/>
          <w:szCs w:val="22"/>
        </w:rPr>
        <w:t>.</w:t>
      </w:r>
    </w:p>
    <w:p w14:paraId="527C07D7" w14:textId="2B8D7DF3" w:rsidR="00611009" w:rsidRPr="00611009" w:rsidRDefault="00611009" w:rsidP="00611009">
      <w:pPr>
        <w:pStyle w:val="ListParagraph"/>
        <w:numPr>
          <w:ilvl w:val="0"/>
          <w:numId w:val="6"/>
        </w:numPr>
        <w:contextualSpacing/>
        <w:rPr>
          <w:rFonts w:ascii="Calibri" w:eastAsiaTheme="minorEastAsia" w:hAnsi="Calibri" w:cs="Calibri"/>
          <w:color w:val="000000" w:themeColor="text1"/>
          <w:sz w:val="22"/>
          <w:szCs w:val="22"/>
        </w:rPr>
      </w:pPr>
      <w:r w:rsidRPr="00427FF4">
        <w:rPr>
          <w:rFonts w:ascii="Calibri" w:hAnsi="Calibri" w:cs="Calibri"/>
          <w:sz w:val="22"/>
          <w:szCs w:val="22"/>
        </w:rPr>
        <w:t xml:space="preserve">Both cities are very similar in their post-pandemic outlook with regard to things like housing affordability, culture and public services. </w:t>
      </w:r>
      <w:commentRangeStart w:id="18"/>
      <w:r w:rsidRPr="00427FF4">
        <w:rPr>
          <w:rFonts w:ascii="Calibri" w:hAnsi="Calibri" w:cs="Calibri"/>
          <w:sz w:val="22"/>
          <w:szCs w:val="22"/>
        </w:rPr>
        <w:t>Londoners are marginally more optimistic about improvements to public transport after COVID, however.</w:t>
      </w:r>
      <w:commentRangeEnd w:id="18"/>
      <w:r w:rsidRPr="00427FF4">
        <w:rPr>
          <w:rStyle w:val="CommentReference"/>
          <w:rFonts w:ascii="Calibri" w:hAnsi="Calibri" w:cs="Calibri"/>
          <w:sz w:val="22"/>
          <w:szCs w:val="22"/>
        </w:rPr>
        <w:commentReference w:id="18"/>
      </w:r>
    </w:p>
    <w:p w14:paraId="332AAF35" w14:textId="77777777" w:rsidR="00611009" w:rsidRPr="00427FF4" w:rsidRDefault="00611009" w:rsidP="6415FD60">
      <w:pPr>
        <w:pStyle w:val="ListParagraph"/>
        <w:numPr>
          <w:ilvl w:val="0"/>
          <w:numId w:val="6"/>
        </w:numPr>
        <w:contextualSpacing/>
        <w:rPr>
          <w:rFonts w:ascii="Calibri" w:eastAsiaTheme="minorEastAsia" w:hAnsi="Calibri" w:cs="Calibri"/>
          <w:color w:val="000000" w:themeColor="text1"/>
          <w:sz w:val="22"/>
          <w:szCs w:val="22"/>
        </w:rPr>
      </w:pPr>
      <w:r w:rsidRPr="6415FD60">
        <w:rPr>
          <w:rFonts w:ascii="Calibri" w:hAnsi="Calibri" w:cs="Calibri"/>
          <w:sz w:val="22"/>
          <w:szCs w:val="22"/>
        </w:rPr>
        <w:t>Views about the greatest environmental issues facing the UK and France respectively are fairly consistent, with global warming, air pollution and dealing with waste the top three issues for residents in both cities. (…) There is widespread support for a range of environmental policies in both cities. However, perhaps reflecting their greater concern, </w:t>
      </w:r>
      <w:r w:rsidRPr="6415FD60">
        <w:rPr>
          <w:rFonts w:ascii="Calibri" w:hAnsi="Calibri" w:cs="Calibri"/>
          <w:b/>
          <w:bCs/>
          <w:sz w:val="22"/>
          <w:szCs w:val="22"/>
        </w:rPr>
        <w:t>Londoners are typically more supportive of a range of measures, especially those relating to restricting/charging vehicles driving into the centre of the city</w:t>
      </w:r>
      <w:r w:rsidRPr="6415FD60">
        <w:rPr>
          <w:rFonts w:ascii="Calibri" w:hAnsi="Calibri" w:cs="Calibri"/>
          <w:sz w:val="22"/>
          <w:szCs w:val="22"/>
        </w:rPr>
        <w:t>.</w:t>
      </w:r>
    </w:p>
    <w:p w14:paraId="11F2F421" w14:textId="30A94DD6" w:rsidR="3339EBC5" w:rsidRDefault="3339EBC5" w:rsidP="6415FD60">
      <w:pPr>
        <w:pStyle w:val="ListParagraph"/>
        <w:numPr>
          <w:ilvl w:val="0"/>
          <w:numId w:val="6"/>
        </w:numPr>
        <w:rPr>
          <w:rFonts w:ascii="Calibri" w:eastAsia="Calibri" w:hAnsi="Calibri" w:cs="Calibri"/>
          <w:sz w:val="22"/>
          <w:szCs w:val="22"/>
        </w:rPr>
      </w:pPr>
      <w:r w:rsidRPr="6415FD60">
        <w:rPr>
          <w:rFonts w:ascii="Calibri" w:eastAsia="Calibri" w:hAnsi="Calibri" w:cs="Calibri"/>
          <w:sz w:val="22"/>
          <w:szCs w:val="22"/>
        </w:rPr>
        <w:t>E</w:t>
      </w:r>
      <w:r w:rsidR="7CB09EAE" w:rsidRPr="6415FD60">
        <w:rPr>
          <w:rFonts w:ascii="Calibri" w:eastAsia="Calibri" w:hAnsi="Calibri" w:cs="Calibri"/>
          <w:sz w:val="22"/>
          <w:szCs w:val="22"/>
        </w:rPr>
        <w:t>conomic optimism</w:t>
      </w:r>
      <w:r w:rsidR="23BDC24A" w:rsidRPr="6415FD60">
        <w:rPr>
          <w:rFonts w:ascii="Calibri" w:eastAsia="Calibri" w:hAnsi="Calibri" w:cs="Calibri"/>
          <w:sz w:val="22"/>
          <w:szCs w:val="22"/>
        </w:rPr>
        <w:t xml:space="preserve"> about the post-pandemic future differs across population groups</w:t>
      </w:r>
      <w:r w:rsidR="59D10DCC" w:rsidRPr="6415FD60">
        <w:rPr>
          <w:rFonts w:ascii="Calibri" w:eastAsia="Calibri" w:hAnsi="Calibri" w:cs="Calibri"/>
          <w:sz w:val="22"/>
          <w:szCs w:val="22"/>
        </w:rPr>
        <w:t>. Y</w:t>
      </w:r>
      <w:r w:rsidR="7CB09EAE" w:rsidRPr="6415FD60">
        <w:rPr>
          <w:rFonts w:ascii="Calibri" w:eastAsia="Calibri" w:hAnsi="Calibri" w:cs="Calibri"/>
          <w:sz w:val="22"/>
          <w:szCs w:val="22"/>
        </w:rPr>
        <w:t xml:space="preserve">ounger groups </w:t>
      </w:r>
      <w:r w:rsidR="7DFA770D" w:rsidRPr="6415FD60">
        <w:rPr>
          <w:rFonts w:ascii="Calibri" w:eastAsia="Calibri" w:hAnsi="Calibri" w:cs="Calibri"/>
          <w:sz w:val="22"/>
          <w:szCs w:val="22"/>
        </w:rPr>
        <w:t xml:space="preserve">in London </w:t>
      </w:r>
      <w:r w:rsidR="7CB09EAE" w:rsidRPr="6415FD60">
        <w:rPr>
          <w:rFonts w:ascii="Calibri" w:eastAsia="Calibri" w:hAnsi="Calibri" w:cs="Calibri"/>
          <w:sz w:val="22"/>
          <w:szCs w:val="22"/>
        </w:rPr>
        <w:t>a bit more pessimistic</w:t>
      </w:r>
      <w:r w:rsidR="594CDBAA" w:rsidRPr="6415FD60">
        <w:rPr>
          <w:rFonts w:ascii="Calibri" w:eastAsia="Calibri" w:hAnsi="Calibri" w:cs="Calibri"/>
          <w:sz w:val="22"/>
          <w:szCs w:val="22"/>
        </w:rPr>
        <w:t xml:space="preserve"> than older groups about the ‘bounce back’</w:t>
      </w:r>
      <w:r w:rsidR="2FB047DC" w:rsidRPr="6415FD60">
        <w:rPr>
          <w:rFonts w:ascii="Calibri" w:eastAsia="Calibri" w:hAnsi="Calibri" w:cs="Calibri"/>
          <w:sz w:val="22"/>
          <w:szCs w:val="22"/>
        </w:rPr>
        <w:t xml:space="preserve">; attitudes </w:t>
      </w:r>
      <w:r w:rsidR="7CB09EAE" w:rsidRPr="6415FD60">
        <w:rPr>
          <w:rFonts w:ascii="Calibri" w:eastAsia="Calibri" w:hAnsi="Calibri" w:cs="Calibri"/>
          <w:sz w:val="22"/>
          <w:szCs w:val="22"/>
        </w:rPr>
        <w:t>seem to be more even in Paris, although some age gradient</w:t>
      </w:r>
      <w:r w:rsidR="7D9854CB" w:rsidRPr="6415FD60">
        <w:rPr>
          <w:rFonts w:ascii="Calibri" w:eastAsia="Calibri" w:hAnsi="Calibri" w:cs="Calibri"/>
          <w:sz w:val="22"/>
          <w:szCs w:val="22"/>
        </w:rPr>
        <w:t xml:space="preserve"> </w:t>
      </w:r>
    </w:p>
    <w:p w14:paraId="7E9B67F6" w14:textId="27243773" w:rsidR="7CB09EAE" w:rsidRDefault="7CB09EAE" w:rsidP="6415FD60">
      <w:pPr>
        <w:pStyle w:val="ListParagraph"/>
        <w:numPr>
          <w:ilvl w:val="0"/>
          <w:numId w:val="6"/>
        </w:numPr>
        <w:rPr>
          <w:rFonts w:ascii="Calibri" w:eastAsia="Calibri" w:hAnsi="Calibri" w:cs="Calibri"/>
          <w:color w:val="000000" w:themeColor="text1"/>
          <w:sz w:val="22"/>
          <w:szCs w:val="22"/>
        </w:rPr>
      </w:pPr>
      <w:commentRangeStart w:id="19"/>
      <w:r w:rsidRPr="6415FD60">
        <w:rPr>
          <w:rFonts w:ascii="Calibri" w:eastAsia="Calibri" w:hAnsi="Calibri" w:cs="Calibri"/>
          <w:sz w:val="22"/>
          <w:szCs w:val="22"/>
        </w:rPr>
        <w:t xml:space="preserve"> 70% with degrees </w:t>
      </w:r>
      <w:r w:rsidR="2C56539D" w:rsidRPr="6415FD60">
        <w:rPr>
          <w:rFonts w:ascii="Calibri" w:eastAsia="Calibri" w:hAnsi="Calibri" w:cs="Calibri"/>
          <w:sz w:val="22"/>
          <w:szCs w:val="22"/>
        </w:rPr>
        <w:t xml:space="preserve">in London </w:t>
      </w:r>
      <w:r w:rsidRPr="6415FD60">
        <w:rPr>
          <w:rFonts w:ascii="Calibri" w:eastAsia="Calibri" w:hAnsi="Calibri" w:cs="Calibri"/>
          <w:sz w:val="22"/>
          <w:szCs w:val="22"/>
        </w:rPr>
        <w:t>rate</w:t>
      </w:r>
      <w:r w:rsidR="6A859E0C" w:rsidRPr="6415FD60">
        <w:rPr>
          <w:rFonts w:ascii="Calibri" w:eastAsia="Calibri" w:hAnsi="Calibri" w:cs="Calibri"/>
          <w:sz w:val="22"/>
          <w:szCs w:val="22"/>
        </w:rPr>
        <w:t xml:space="preserve"> a bounce back </w:t>
      </w:r>
      <w:r w:rsidRPr="6415FD60">
        <w:rPr>
          <w:rFonts w:ascii="Calibri" w:eastAsia="Calibri" w:hAnsi="Calibri" w:cs="Calibri"/>
          <w:sz w:val="22"/>
          <w:szCs w:val="22"/>
        </w:rPr>
        <w:t xml:space="preserve"> very or fairly likely vs 60% of those with no </w:t>
      </w:r>
      <w:proofErr w:type="spellStart"/>
      <w:r w:rsidRPr="6415FD60">
        <w:rPr>
          <w:rFonts w:ascii="Calibri" w:eastAsia="Calibri" w:hAnsi="Calibri" w:cs="Calibri"/>
          <w:sz w:val="22"/>
          <w:szCs w:val="22"/>
        </w:rPr>
        <w:t>quals</w:t>
      </w:r>
      <w:proofErr w:type="spellEnd"/>
      <w:r w:rsidRPr="6415FD60">
        <w:rPr>
          <w:rFonts w:ascii="Calibri" w:eastAsia="Calibri" w:hAnsi="Calibri" w:cs="Calibri"/>
          <w:sz w:val="22"/>
          <w:szCs w:val="22"/>
        </w:rPr>
        <w:t>; little difference inner vs outer</w:t>
      </w:r>
      <w:r w:rsidR="64C26804" w:rsidRPr="6415FD60">
        <w:rPr>
          <w:rFonts w:ascii="Calibri" w:eastAsia="Calibri" w:hAnsi="Calibri" w:cs="Calibri"/>
          <w:sz w:val="22"/>
          <w:szCs w:val="22"/>
        </w:rPr>
        <w:t>. In Paris, it’s 62% for HE-qualified and 39% for those with primary/lower secondary qualification</w:t>
      </w:r>
    </w:p>
    <w:p w14:paraId="23963D45" w14:textId="4D3F9CFB" w:rsidR="00C75098" w:rsidRPr="002E69D8" w:rsidRDefault="7CB09EAE" w:rsidP="00C75098">
      <w:pPr>
        <w:pStyle w:val="ListParagraph"/>
        <w:numPr>
          <w:ilvl w:val="0"/>
          <w:numId w:val="6"/>
        </w:numPr>
        <w:rPr>
          <w:ins w:id="20" w:author="RLG" w:date="2021-07-21T18:47:00Z"/>
          <w:rFonts w:ascii="Calibri" w:eastAsia="Calibri" w:hAnsi="Calibri" w:cs="Calibri"/>
          <w:color w:val="000000" w:themeColor="text1"/>
          <w:sz w:val="22"/>
          <w:szCs w:val="22"/>
        </w:rPr>
      </w:pPr>
      <w:r w:rsidRPr="6415FD60">
        <w:rPr>
          <w:rFonts w:ascii="Calibri" w:eastAsia="Calibri" w:hAnsi="Calibri" w:cs="Calibri"/>
          <w:sz w:val="22"/>
          <w:szCs w:val="22"/>
        </w:rPr>
        <w:t>‘standard of living to improve’: highest among 25-34 year olds in London and among the youngest two categories in Paris. In London degree-qualified at 41%, no-qualification at 30%. In Paris, it’s 63% for HE, and 39% for primary/lower secondary.</w:t>
      </w:r>
      <w:commentRangeEnd w:id="19"/>
      <w:r>
        <w:rPr>
          <w:rStyle w:val="CommentReference"/>
        </w:rPr>
        <w:commentReference w:id="19"/>
      </w:r>
    </w:p>
    <w:p w14:paraId="172AE216" w14:textId="09E94B24" w:rsidR="00C75098" w:rsidRDefault="002038D7" w:rsidP="00C75098">
      <w:pPr>
        <w:contextualSpacing/>
        <w:rPr>
          <w:rFonts w:ascii="Calibri" w:eastAsiaTheme="minorEastAsia" w:hAnsi="Calibri" w:cs="Calibri"/>
          <w:color w:val="000000" w:themeColor="text1"/>
          <w:u w:val="single"/>
        </w:rPr>
      </w:pPr>
      <w:bookmarkStart w:id="21" w:name="_GoBack"/>
      <w:r>
        <w:rPr>
          <w:rFonts w:ascii="Calibri" w:eastAsiaTheme="minorEastAsia" w:hAnsi="Calibri" w:cs="Calibri"/>
          <w:color w:val="000000" w:themeColor="text1"/>
          <w:u w:val="single"/>
        </w:rPr>
        <w:t>Housing, issues and post-pandemic perspectives</w:t>
      </w:r>
    </w:p>
    <w:bookmarkEnd w:id="21"/>
    <w:p w14:paraId="1C762A38" w14:textId="4B2B3A84" w:rsidR="00C75098" w:rsidRPr="002E69D8" w:rsidRDefault="00572489" w:rsidP="00B26AEE">
      <w:pPr>
        <w:pStyle w:val="ListParagraph"/>
        <w:numPr>
          <w:ilvl w:val="0"/>
          <w:numId w:val="6"/>
        </w:numPr>
        <w:rPr>
          <w:rFonts w:ascii="Calibri" w:eastAsia="Calibri" w:hAnsi="Calibri" w:cs="Calibri"/>
          <w:color w:val="000000" w:themeColor="text1"/>
          <w:sz w:val="22"/>
          <w:szCs w:val="22"/>
        </w:rPr>
      </w:pPr>
      <w:r w:rsidRPr="002E69D8">
        <w:rPr>
          <w:rFonts w:ascii="Calibri" w:eastAsia="Calibri" w:hAnsi="Calibri" w:cs="Calibri"/>
          <w:sz w:val="22"/>
          <w:szCs w:val="22"/>
        </w:rPr>
        <w:t xml:space="preserve">The main reasons to move into current </w:t>
      </w:r>
      <w:proofErr w:type="spellStart"/>
      <w:r w:rsidRPr="002E69D8">
        <w:rPr>
          <w:rFonts w:ascii="Calibri" w:eastAsia="Calibri" w:hAnsi="Calibri" w:cs="Calibri"/>
          <w:sz w:val="22"/>
          <w:szCs w:val="22"/>
        </w:rPr>
        <w:t>accomodations</w:t>
      </w:r>
      <w:proofErr w:type="spellEnd"/>
      <w:r w:rsidRPr="002E69D8">
        <w:rPr>
          <w:rFonts w:ascii="Calibri" w:eastAsia="Calibri" w:hAnsi="Calibri" w:cs="Calibri"/>
          <w:sz w:val="22"/>
          <w:szCs w:val="22"/>
        </w:rPr>
        <w:t xml:space="preserve"> were a bit different. In </w:t>
      </w:r>
      <w:r w:rsidRPr="002E69D8">
        <w:rPr>
          <w:rFonts w:ascii="Calibri" w:eastAsia="Calibri" w:hAnsi="Calibri" w:cs="Calibri"/>
          <w:sz w:val="22"/>
          <w:szCs w:val="22"/>
        </w:rPr>
        <w:t>London</w:t>
      </w:r>
      <w:r w:rsidRPr="002E69D8">
        <w:rPr>
          <w:rFonts w:ascii="Calibri" w:eastAsia="Calibri" w:hAnsi="Calibri" w:cs="Calibri"/>
          <w:sz w:val="22"/>
          <w:szCs w:val="22"/>
        </w:rPr>
        <w:t>, criterion are more related to the</w:t>
      </w:r>
      <w:r w:rsidRPr="002E69D8">
        <w:rPr>
          <w:rFonts w:ascii="Calibri" w:eastAsia="Calibri" w:hAnsi="Calibri" w:cs="Calibri"/>
          <w:sz w:val="22"/>
          <w:szCs w:val="22"/>
        </w:rPr>
        <w:t xml:space="preserve"> quality of public transport and local amenities</w:t>
      </w:r>
      <w:r w:rsidRPr="002E69D8">
        <w:rPr>
          <w:rFonts w:ascii="Calibri" w:eastAsia="Calibri" w:hAnsi="Calibri" w:cs="Calibri"/>
          <w:sz w:val="22"/>
          <w:szCs w:val="22"/>
        </w:rPr>
        <w:t xml:space="preserve">. However, in </w:t>
      </w:r>
      <w:r w:rsidRPr="002E69D8">
        <w:rPr>
          <w:rFonts w:ascii="Calibri" w:eastAsia="Calibri" w:hAnsi="Calibri" w:cs="Calibri"/>
          <w:sz w:val="22"/>
          <w:szCs w:val="22"/>
        </w:rPr>
        <w:lastRenderedPageBreak/>
        <w:t>both cities one motivation was also</w:t>
      </w:r>
      <w:r w:rsidRPr="002E69D8">
        <w:rPr>
          <w:rFonts w:ascii="Calibri" w:eastAsia="Calibri" w:hAnsi="Calibri" w:cs="Calibri"/>
          <w:sz w:val="22"/>
          <w:szCs w:val="22"/>
        </w:rPr>
        <w:t xml:space="preserve"> access to culture and entertainment</w:t>
      </w:r>
      <w:r w:rsidRPr="002E69D8">
        <w:rPr>
          <w:rFonts w:ascii="Calibri" w:eastAsia="Calibri" w:hAnsi="Calibri" w:cs="Calibri"/>
          <w:sz w:val="22"/>
          <w:szCs w:val="22"/>
        </w:rPr>
        <w:t xml:space="preserve">. </w:t>
      </w:r>
      <w:r w:rsidRPr="002E69D8">
        <w:rPr>
          <w:rFonts w:ascii="Calibri" w:eastAsia="Calibri" w:hAnsi="Calibri" w:cs="Calibri"/>
          <w:sz w:val="22"/>
          <w:szCs w:val="22"/>
        </w:rPr>
        <w:t>The choice of a residence in outer Paris /</w:t>
      </w:r>
      <w:r w:rsidRPr="002E69D8">
        <w:rPr>
          <w:rFonts w:ascii="Calibri" w:eastAsia="Calibri" w:hAnsi="Calibri" w:cs="Calibri"/>
          <w:sz w:val="22"/>
          <w:szCs w:val="22"/>
        </w:rPr>
        <w:t>outer</w:t>
      </w:r>
      <w:r w:rsidRPr="002E69D8">
        <w:rPr>
          <w:rFonts w:ascii="Calibri" w:eastAsia="Calibri" w:hAnsi="Calibri" w:cs="Calibri"/>
          <w:sz w:val="22"/>
          <w:szCs w:val="22"/>
        </w:rPr>
        <w:t xml:space="preserve"> London</w:t>
      </w:r>
      <w:r w:rsidRPr="002E69D8">
        <w:rPr>
          <w:rFonts w:ascii="Calibri" w:eastAsia="Calibri" w:hAnsi="Calibri" w:cs="Calibri"/>
          <w:sz w:val="22"/>
          <w:szCs w:val="22"/>
        </w:rPr>
        <w:t xml:space="preserve"> </w:t>
      </w:r>
      <w:r w:rsidRPr="002E69D8">
        <w:rPr>
          <w:rFonts w:ascii="Calibri" w:eastAsia="Calibri" w:hAnsi="Calibri" w:cs="Calibri"/>
          <w:sz w:val="22"/>
          <w:szCs w:val="22"/>
        </w:rPr>
        <w:t xml:space="preserve">is </w:t>
      </w:r>
      <w:r w:rsidRPr="002E69D8">
        <w:rPr>
          <w:rFonts w:ascii="Calibri" w:eastAsia="Calibri" w:hAnsi="Calibri" w:cs="Calibri"/>
          <w:sz w:val="22"/>
          <w:szCs w:val="22"/>
        </w:rPr>
        <w:t>often explained by</w:t>
      </w:r>
      <w:r w:rsidRPr="002E69D8">
        <w:rPr>
          <w:rFonts w:ascii="Calibri" w:eastAsia="Calibri" w:hAnsi="Calibri" w:cs="Calibri"/>
          <w:sz w:val="22"/>
          <w:szCs w:val="22"/>
        </w:rPr>
        <w:t xml:space="preserve"> the desire of a larger property.</w:t>
      </w:r>
      <w:r w:rsidR="00313ABF" w:rsidRPr="00B26AEE">
        <w:rPr>
          <w:rFonts w:ascii="Calibri" w:eastAsia="Calibri" w:hAnsi="Calibri" w:cs="Calibri"/>
          <w:sz w:val="22"/>
          <w:szCs w:val="22"/>
        </w:rPr>
        <w:t xml:space="preserve"> </w:t>
      </w:r>
      <w:r w:rsidR="00313ABF" w:rsidRPr="00B26AEE">
        <w:rPr>
          <w:rFonts w:ascii="Calibri" w:eastAsia="Calibri" w:hAnsi="Calibri" w:cs="Calibri"/>
          <w:sz w:val="22"/>
          <w:szCs w:val="22"/>
        </w:rPr>
        <w:t>Access to garden and green space are sign</w:t>
      </w:r>
      <w:r w:rsidR="00B26AEE">
        <w:rPr>
          <w:rFonts w:ascii="Calibri" w:eastAsia="Calibri" w:hAnsi="Calibri" w:cs="Calibri"/>
          <w:sz w:val="22"/>
          <w:szCs w:val="22"/>
        </w:rPr>
        <w:t>i</w:t>
      </w:r>
      <w:r w:rsidR="00313ABF" w:rsidRPr="00B26AEE">
        <w:rPr>
          <w:rFonts w:ascii="Calibri" w:eastAsia="Calibri" w:hAnsi="Calibri" w:cs="Calibri"/>
          <w:sz w:val="22"/>
          <w:szCs w:val="22"/>
        </w:rPr>
        <w:t>ficant rationale for choosing current residence. Access to green space is more likely to be decisive in London</w:t>
      </w:r>
      <w:r w:rsidR="00B26AEE" w:rsidRPr="00B26AEE">
        <w:rPr>
          <w:rFonts w:ascii="Calibri" w:eastAsia="Calibri" w:hAnsi="Calibri" w:cs="Calibri"/>
          <w:sz w:val="22"/>
          <w:szCs w:val="22"/>
        </w:rPr>
        <w:t xml:space="preserve">. </w:t>
      </w:r>
      <w:r w:rsidR="00B26AEE" w:rsidRPr="002E69D8">
        <w:rPr>
          <w:rFonts w:ascii="Calibri" w:eastAsia="Calibri" w:hAnsi="Calibri" w:cs="Calibri"/>
          <w:sz w:val="22"/>
          <w:szCs w:val="22"/>
        </w:rPr>
        <w:t xml:space="preserve">The cost of housing has been decisive in choosing accommodation for 19% of the respondents in outer-Paris, and for the residents of inner-London. </w:t>
      </w:r>
    </w:p>
    <w:p w14:paraId="5470AD7F" w14:textId="2D5E036E" w:rsidR="00B26AEE" w:rsidRDefault="00B26AEE" w:rsidP="00B26AEE">
      <w:pPr>
        <w:pStyle w:val="ListParagraph"/>
        <w:numPr>
          <w:ilvl w:val="0"/>
          <w:numId w:val="6"/>
        </w:numPr>
        <w:rPr>
          <w:rFonts w:ascii="Calibri" w:eastAsia="Calibri" w:hAnsi="Calibri" w:cs="Calibri"/>
          <w:color w:val="000000" w:themeColor="text1"/>
          <w:sz w:val="22"/>
          <w:szCs w:val="22"/>
        </w:rPr>
      </w:pPr>
      <w:r>
        <w:rPr>
          <w:rFonts w:ascii="Calibri" w:eastAsia="Calibri" w:hAnsi="Calibri" w:cs="Calibri"/>
          <w:color w:val="000000" w:themeColor="text1"/>
          <w:sz w:val="22"/>
          <w:szCs w:val="22"/>
        </w:rPr>
        <w:t xml:space="preserve">Both </w:t>
      </w:r>
      <w:r w:rsidRPr="00B26AEE">
        <w:rPr>
          <w:rFonts w:ascii="Calibri" w:eastAsia="Calibri" w:hAnsi="Calibri" w:cs="Calibri"/>
          <w:color w:val="000000" w:themeColor="text1"/>
          <w:sz w:val="22"/>
          <w:szCs w:val="22"/>
        </w:rPr>
        <w:t xml:space="preserve">cities are </w:t>
      </w:r>
      <w:r>
        <w:rPr>
          <w:rFonts w:ascii="Calibri" w:eastAsia="Calibri" w:hAnsi="Calibri" w:cs="Calibri"/>
          <w:color w:val="000000" w:themeColor="text1"/>
          <w:sz w:val="22"/>
          <w:szCs w:val="22"/>
        </w:rPr>
        <w:t xml:space="preserve">seen as </w:t>
      </w:r>
      <w:r w:rsidRPr="00B26AEE">
        <w:rPr>
          <w:rFonts w:ascii="Calibri" w:eastAsia="Calibri" w:hAnsi="Calibri" w:cs="Calibri"/>
          <w:color w:val="000000" w:themeColor="text1"/>
          <w:sz w:val="22"/>
          <w:szCs w:val="22"/>
        </w:rPr>
        <w:t>good places for rich people</w:t>
      </w:r>
      <w:r>
        <w:rPr>
          <w:rFonts w:ascii="Calibri" w:eastAsia="Calibri" w:hAnsi="Calibri" w:cs="Calibri"/>
          <w:color w:val="000000" w:themeColor="text1"/>
          <w:sz w:val="22"/>
          <w:szCs w:val="22"/>
        </w:rPr>
        <w:t xml:space="preserve">. But 33% of </w:t>
      </w:r>
      <w:r w:rsidRPr="00B26AEE">
        <w:rPr>
          <w:rFonts w:ascii="Calibri" w:eastAsia="Calibri" w:hAnsi="Calibri" w:cs="Calibri"/>
          <w:color w:val="000000" w:themeColor="text1"/>
          <w:sz w:val="22"/>
          <w:szCs w:val="22"/>
        </w:rPr>
        <w:t>respondents in Paris find outer Paris a good place to live for poor people</w:t>
      </w:r>
      <w:r>
        <w:rPr>
          <w:rFonts w:ascii="Calibri" w:eastAsia="Calibri" w:hAnsi="Calibri" w:cs="Calibri"/>
          <w:color w:val="000000" w:themeColor="text1"/>
          <w:sz w:val="22"/>
          <w:szCs w:val="22"/>
        </w:rPr>
        <w:t>, seeing the metropolis as highly segregated</w:t>
      </w:r>
      <w:r w:rsidRPr="00B26AEE">
        <w:rPr>
          <w:rFonts w:ascii="Calibri" w:eastAsia="Calibri" w:hAnsi="Calibri" w:cs="Calibri"/>
          <w:color w:val="000000" w:themeColor="text1"/>
          <w:sz w:val="22"/>
          <w:szCs w:val="22"/>
        </w:rPr>
        <w:t xml:space="preserve"> ; whereas London inner and outer are both seen a bad place to live for poor people</w:t>
      </w:r>
      <w:r>
        <w:rPr>
          <w:rFonts w:ascii="Calibri" w:eastAsia="Calibri" w:hAnsi="Calibri" w:cs="Calibri"/>
          <w:color w:val="000000" w:themeColor="text1"/>
          <w:sz w:val="22"/>
          <w:szCs w:val="22"/>
        </w:rPr>
        <w:t xml:space="preserve">. </w:t>
      </w:r>
    </w:p>
    <w:p w14:paraId="0AB64FF5" w14:textId="426C6C07" w:rsidR="00B26AEE" w:rsidRPr="002E69D8" w:rsidRDefault="00B26AEE" w:rsidP="00B26AEE">
      <w:pPr>
        <w:pStyle w:val="ListParagraph"/>
        <w:numPr>
          <w:ilvl w:val="0"/>
          <w:numId w:val="6"/>
        </w:numPr>
        <w:rPr>
          <w:rFonts w:ascii="Calibri" w:eastAsia="Calibri" w:hAnsi="Calibri" w:cs="Calibri"/>
          <w:color w:val="000000" w:themeColor="text1"/>
          <w:sz w:val="22"/>
          <w:szCs w:val="22"/>
        </w:rPr>
      </w:pPr>
      <w:r w:rsidRPr="00B26AEE">
        <w:rPr>
          <w:rFonts w:ascii="Calibri" w:eastAsia="Calibri" w:hAnsi="Calibri" w:cs="Calibri"/>
          <w:color w:val="000000" w:themeColor="text1"/>
          <w:sz w:val="22"/>
          <w:szCs w:val="22"/>
        </w:rPr>
        <w:t>More than 40% of the residents in both cities (inner and outer) say they are likely to move out of their locality within the next 5 years</w:t>
      </w:r>
      <w:r>
        <w:rPr>
          <w:rFonts w:ascii="Calibri" w:eastAsia="Calibri" w:hAnsi="Calibri" w:cs="Calibri"/>
          <w:color w:val="000000" w:themeColor="text1"/>
          <w:sz w:val="22"/>
          <w:szCs w:val="22"/>
        </w:rPr>
        <w:t xml:space="preserve">. </w:t>
      </w:r>
      <w:r w:rsidRPr="00B26AEE">
        <w:rPr>
          <w:rFonts w:ascii="Calibri" w:eastAsia="Calibri" w:hAnsi="Calibri" w:cs="Calibri"/>
          <w:color w:val="000000" w:themeColor="text1"/>
          <w:sz w:val="22"/>
          <w:szCs w:val="22"/>
        </w:rPr>
        <w:t>In dow</w:t>
      </w:r>
      <w:r>
        <w:rPr>
          <w:rFonts w:ascii="Calibri" w:eastAsia="Calibri" w:hAnsi="Calibri" w:cs="Calibri"/>
          <w:color w:val="000000" w:themeColor="text1"/>
          <w:sz w:val="22"/>
          <w:szCs w:val="22"/>
        </w:rPr>
        <w:t>n</w:t>
      </w:r>
      <w:r w:rsidRPr="00B26AEE">
        <w:rPr>
          <w:rFonts w:ascii="Calibri" w:eastAsia="Calibri" w:hAnsi="Calibri" w:cs="Calibri"/>
          <w:color w:val="000000" w:themeColor="text1"/>
          <w:sz w:val="22"/>
          <w:szCs w:val="22"/>
        </w:rPr>
        <w:t>town Paris and  London, about half of the respondents think of moving out because of affordability of housing and/or the cost of living, many of them in looking for more sq</w:t>
      </w:r>
      <w:r>
        <w:rPr>
          <w:rFonts w:ascii="Calibri" w:eastAsia="Calibri" w:hAnsi="Calibri" w:cs="Calibri"/>
          <w:color w:val="000000" w:themeColor="text1"/>
          <w:sz w:val="22"/>
          <w:szCs w:val="22"/>
        </w:rPr>
        <w:t>.</w:t>
      </w:r>
      <w:r w:rsidRPr="00B26AEE">
        <w:rPr>
          <w:rFonts w:ascii="Calibri" w:eastAsia="Calibri" w:hAnsi="Calibri" w:cs="Calibri"/>
          <w:color w:val="000000" w:themeColor="text1"/>
          <w:sz w:val="22"/>
          <w:szCs w:val="22"/>
        </w:rPr>
        <w:t xml:space="preserve"> footage , and a better physical / built environment</w:t>
      </w:r>
      <w:r>
        <w:rPr>
          <w:rFonts w:ascii="Calibri" w:eastAsia="Calibri" w:hAnsi="Calibri" w:cs="Calibri"/>
          <w:color w:val="000000" w:themeColor="text1"/>
          <w:sz w:val="22"/>
          <w:szCs w:val="22"/>
        </w:rPr>
        <w:t>. 24% residents in L</w:t>
      </w:r>
      <w:r w:rsidR="002E69D8">
        <w:rPr>
          <w:rFonts w:ascii="Calibri" w:eastAsia="Calibri" w:hAnsi="Calibri" w:cs="Calibri"/>
          <w:color w:val="000000" w:themeColor="text1"/>
          <w:sz w:val="22"/>
          <w:szCs w:val="22"/>
        </w:rPr>
        <w:t>o</w:t>
      </w:r>
      <w:r>
        <w:rPr>
          <w:rFonts w:ascii="Calibri" w:eastAsia="Calibri" w:hAnsi="Calibri" w:cs="Calibri"/>
          <w:color w:val="000000" w:themeColor="text1"/>
          <w:sz w:val="22"/>
          <w:szCs w:val="22"/>
        </w:rPr>
        <w:t>ndon and 22% of Paris residents are willing</w:t>
      </w:r>
      <w:r w:rsidRPr="00B26AEE">
        <w:rPr>
          <w:rFonts w:ascii="Calibri" w:eastAsia="Calibri" w:hAnsi="Calibri" w:cs="Calibri"/>
          <w:color w:val="000000" w:themeColor="text1"/>
          <w:sz w:val="22"/>
          <w:szCs w:val="22"/>
        </w:rPr>
        <w:t xml:space="preserve"> to move </w:t>
      </w:r>
      <w:r>
        <w:rPr>
          <w:rFonts w:ascii="Calibri" w:eastAsia="Calibri" w:hAnsi="Calibri" w:cs="Calibri"/>
          <w:color w:val="000000" w:themeColor="text1"/>
          <w:sz w:val="22"/>
          <w:szCs w:val="22"/>
        </w:rPr>
        <w:t>in</w:t>
      </w:r>
      <w:r w:rsidRPr="00B26AEE">
        <w:rPr>
          <w:rFonts w:ascii="Calibri" w:eastAsia="Calibri" w:hAnsi="Calibri" w:cs="Calibri"/>
          <w:color w:val="000000" w:themeColor="text1"/>
          <w:sz w:val="22"/>
          <w:szCs w:val="22"/>
        </w:rPr>
        <w:t xml:space="preserve"> a smaller town or village, rather than another first - tier city</w:t>
      </w:r>
      <w:r>
        <w:rPr>
          <w:rFonts w:ascii="Calibri" w:eastAsia="Calibri" w:hAnsi="Calibri" w:cs="Calibri"/>
          <w:color w:val="000000" w:themeColor="text1"/>
          <w:sz w:val="22"/>
          <w:szCs w:val="22"/>
        </w:rPr>
        <w:t xml:space="preserve"> (12 and 18%)</w:t>
      </w:r>
      <w:r w:rsidRPr="00B26AEE">
        <w:rPr>
          <w:rFonts w:ascii="Calibri" w:eastAsia="Calibri" w:hAnsi="Calibri" w:cs="Calibri"/>
          <w:color w:val="000000" w:themeColor="text1"/>
          <w:sz w:val="22"/>
          <w:szCs w:val="22"/>
        </w:rPr>
        <w:t>.</w:t>
      </w:r>
    </w:p>
    <w:sectPr w:rsidR="00B26AEE" w:rsidRPr="002E69D8" w:rsidSect="008D0B2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urkin, George" w:date="2021-06-15T11:28:00Z" w:initials="MG">
    <w:p w14:paraId="10A165E4" w14:textId="0D0F57CC" w:rsidR="00E23091" w:rsidRDefault="00E23091">
      <w:pPr>
        <w:pStyle w:val="CommentText"/>
      </w:pPr>
      <w:r>
        <w:rPr>
          <w:rStyle w:val="CommentReference"/>
        </w:rPr>
        <w:annotationRef/>
      </w:r>
      <w:r>
        <w:t xml:space="preserve">Would try and fit on one slide and trend with </w:t>
      </w:r>
      <w:proofErr w:type="spellStart"/>
      <w:r>
        <w:t>prev</w:t>
      </w:r>
      <w:proofErr w:type="spellEnd"/>
      <w:r>
        <w:t xml:space="preserve"> wave</w:t>
      </w:r>
      <w:r>
        <w:rPr>
          <w:rStyle w:val="CommentReference"/>
        </w:rPr>
        <w:annotationRef/>
      </w:r>
    </w:p>
  </w:comment>
  <w:comment w:id="1" w:author="Murkin, George" w:date="2021-06-15T11:15:00Z" w:initials="MG">
    <w:p w14:paraId="36DB1637" w14:textId="6A5A528A" w:rsidR="00DE2CED" w:rsidRDefault="00DE2CED">
      <w:pPr>
        <w:pStyle w:val="CommentText"/>
      </w:pPr>
      <w:r>
        <w:rPr>
          <w:rStyle w:val="CommentReference"/>
        </w:rPr>
        <w:annotationRef/>
      </w:r>
      <w:r>
        <w:t xml:space="preserve">This is quite a good one – the more time people have spent in their local area (not out of choice), the more they’ve come to appreciate </w:t>
      </w:r>
      <w:r w:rsidR="006D2BCF">
        <w:t>the services available.</w:t>
      </w:r>
      <w:r w:rsidR="00D100C9">
        <w:t xml:space="preserve"> Should look at age breakdown for 2019 and see who’s </w:t>
      </w:r>
      <w:r w:rsidR="003A3CB5">
        <w:t>driven this or if change is across board</w:t>
      </w:r>
    </w:p>
  </w:comment>
  <w:comment w:id="2" w:author="Murkin, George" w:date="2021-06-15T11:20:00Z" w:initials="MG">
    <w:p w14:paraId="24FF2E35" w14:textId="468C3570" w:rsidR="005847A4" w:rsidRDefault="005847A4">
      <w:pPr>
        <w:pStyle w:val="CommentText"/>
      </w:pPr>
      <w:r>
        <w:rPr>
          <w:rStyle w:val="CommentReference"/>
        </w:rPr>
        <w:annotationRef/>
      </w:r>
      <w:r w:rsidR="005538EC">
        <w:t>Would</w:t>
      </w:r>
      <w:r>
        <w:t xml:space="preserve"> do a separate chart on same slide that shows the age breakdown</w:t>
      </w:r>
      <w:r w:rsidR="004C5FBD">
        <w:t xml:space="preserve">. Six in 10 25-34-year-olds is quite a lot – </w:t>
      </w:r>
      <w:r w:rsidR="00D04010">
        <w:t>although not sure if that’s more than in 2019</w:t>
      </w:r>
      <w:r w:rsidR="006E0F32">
        <w:t xml:space="preserve">. </w:t>
      </w:r>
      <w:r w:rsidR="00252A63">
        <w:t>Will check when we have previous tables</w:t>
      </w:r>
    </w:p>
  </w:comment>
  <w:comment w:id="3" w:author="Murkin, George" w:date="2021-06-15T11:14:00Z" w:initials="MG">
    <w:p w14:paraId="41BD9573" w14:textId="3E5201D9" w:rsidR="005E51ED" w:rsidRDefault="005E51ED">
      <w:pPr>
        <w:pStyle w:val="CommentText"/>
      </w:pPr>
      <w:r>
        <w:rPr>
          <w:rStyle w:val="CommentReference"/>
        </w:rPr>
        <w:annotationRef/>
      </w:r>
      <w:r>
        <w:t>Fi</w:t>
      </w:r>
      <w:r w:rsidR="00CD1DF1">
        <w:t xml:space="preserve">t </w:t>
      </w:r>
      <w:r>
        <w:t xml:space="preserve">on one slide if </w:t>
      </w:r>
      <w:proofErr w:type="spellStart"/>
      <w:r>
        <w:t>poss</w:t>
      </w:r>
      <w:proofErr w:type="spellEnd"/>
    </w:p>
  </w:comment>
  <w:comment w:id="4" w:author="Murkin, George" w:date="2021-06-09T09:31:00Z" w:initials="MG">
    <w:p w14:paraId="50270E85" w14:textId="77777777" w:rsidR="00D65E29" w:rsidRDefault="00D65E29" w:rsidP="00D65E29">
      <w:pPr>
        <w:pStyle w:val="CommentText"/>
      </w:pPr>
      <w:r>
        <w:rPr>
          <w:rStyle w:val="CommentReference"/>
        </w:rPr>
        <w:annotationRef/>
      </w:r>
      <w:r>
        <w:t>55% vs 38%</w:t>
      </w:r>
    </w:p>
  </w:comment>
  <w:comment w:id="5" w:author="Kleinman, Mark" w:date="2021-06-16T17:06:00Z" w:initials="KM">
    <w:p w14:paraId="2BA07917" w14:textId="583C5966" w:rsidR="6415FD60" w:rsidRDefault="6415FD60">
      <w:pPr>
        <w:pStyle w:val="CommentText"/>
      </w:pPr>
      <w:r>
        <w:t xml:space="preserve">I've deleted 'beyond the pandemic' as it's ambiguous, </w:t>
      </w:r>
      <w:proofErr w:type="spellStart"/>
      <w:r>
        <w:t>ie</w:t>
      </w:r>
      <w:proofErr w:type="spellEnd"/>
      <w:r>
        <w:t xml:space="preserve"> could mean 'after the pandemic'</w:t>
      </w:r>
      <w:r>
        <w:rPr>
          <w:rStyle w:val="CommentReference"/>
        </w:rPr>
        <w:annotationRef/>
      </w:r>
    </w:p>
  </w:comment>
  <w:comment w:id="6" w:author="Murkin, George" w:date="2021-06-15T11:23:00Z" w:initials="MG">
    <w:p w14:paraId="24797CE3" w14:textId="64EB8E18" w:rsidR="007A0E7C" w:rsidRDefault="007A0E7C">
      <w:pPr>
        <w:pStyle w:val="CommentText"/>
      </w:pPr>
      <w:r>
        <w:rPr>
          <w:rStyle w:val="CommentReference"/>
        </w:rPr>
        <w:annotationRef/>
      </w:r>
      <w:r>
        <w:t>Try and fit on one slide</w:t>
      </w:r>
    </w:p>
  </w:comment>
  <w:comment w:id="7" w:author="Brown, Jack" w:date="2021-06-14T21:17:00Z" w:initials="BJ">
    <w:p w14:paraId="04BA457A" w14:textId="77777777" w:rsidR="00434778" w:rsidRDefault="00434778" w:rsidP="00434778">
      <w:pPr>
        <w:pStyle w:val="CommentText"/>
      </w:pPr>
      <w:r>
        <w:t>Something interesting about this, considering how worried about crime Londoners are overall.</w:t>
      </w:r>
      <w:r>
        <w:rPr>
          <w:rStyle w:val="CommentReference"/>
        </w:rPr>
        <w:annotationRef/>
      </w:r>
    </w:p>
  </w:comment>
  <w:comment w:id="8" w:author="Murkin, George" w:date="2021-06-15T11:26:00Z" w:initials="MG">
    <w:p w14:paraId="79080081" w14:textId="77777777" w:rsidR="00434778" w:rsidRDefault="00434778" w:rsidP="00434778">
      <w:pPr>
        <w:pStyle w:val="CommentText"/>
      </w:pPr>
      <w:r>
        <w:rPr>
          <w:rStyle w:val="CommentReference"/>
        </w:rPr>
        <w:annotationRef/>
      </w:r>
      <w:r>
        <w:t>Although not as much of a difference when it comes to walking alone at night – 17% vs 13%</w:t>
      </w:r>
    </w:p>
  </w:comment>
  <w:comment w:id="10" w:author="Kleinman, Mark" w:date="2021-07-02T07:33:00Z" w:initials="KM">
    <w:p w14:paraId="7BF39F2F" w14:textId="20004BDE" w:rsidR="005F2B35" w:rsidRDefault="005F2B35">
      <w:pPr>
        <w:pStyle w:val="CommentText"/>
      </w:pPr>
      <w:r>
        <w:rPr>
          <w:rStyle w:val="CommentReference"/>
        </w:rPr>
        <w:annotationRef/>
      </w:r>
      <w:r>
        <w:t xml:space="preserve">Suggestions from Nathalie – if possible, please can Lewis and George add a couple of bullet points here. </w:t>
      </w:r>
    </w:p>
  </w:comment>
  <w:comment w:id="18" w:author="Brown, Jack" w:date="2021-06-14T21:46:00Z" w:initials="BJ">
    <w:p w14:paraId="7B45AA81" w14:textId="77777777" w:rsidR="00611009" w:rsidRDefault="00611009" w:rsidP="00611009">
      <w:pPr>
        <w:pStyle w:val="CommentText"/>
      </w:pPr>
      <w:r>
        <w:t>And this is just plain weird, given TfL's finances and central government's ambivalence/hostility...</w:t>
      </w:r>
      <w:r>
        <w:rPr>
          <w:rStyle w:val="CommentReference"/>
        </w:rPr>
        <w:annotationRef/>
      </w:r>
    </w:p>
  </w:comment>
  <w:comment w:id="19" w:author="Kleinman, Mark" w:date="2021-06-16T17:31:00Z" w:initials="KM">
    <w:p w14:paraId="5D600D4F" w14:textId="490D939D" w:rsidR="6415FD60" w:rsidRDefault="6415FD60">
      <w:pPr>
        <w:pStyle w:val="CommentText"/>
      </w:pPr>
      <w:r>
        <w:t xml:space="preserve">Please can someone check these numbers.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A165E4" w15:done="0"/>
  <w15:commentEx w15:paraId="36DB1637" w15:done="0"/>
  <w15:commentEx w15:paraId="24FF2E35" w15:done="0"/>
  <w15:commentEx w15:paraId="41BD9573" w15:done="0"/>
  <w15:commentEx w15:paraId="50270E85" w15:done="0"/>
  <w15:commentEx w15:paraId="2BA07917" w15:done="0"/>
  <w15:commentEx w15:paraId="24797CE3" w15:done="0"/>
  <w15:commentEx w15:paraId="04BA457A" w15:done="0"/>
  <w15:commentEx w15:paraId="79080081" w15:paraIdParent="04BA457A" w15:done="0"/>
  <w15:commentEx w15:paraId="7BF39F2F" w15:done="0"/>
  <w15:commentEx w15:paraId="7B45AA81" w15:done="0"/>
  <w15:commentEx w15:paraId="5D600D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30D70" w16cex:dateUtc="2021-06-15T10:28:00Z"/>
  <w16cex:commentExtensible w16cex:durableId="24730A64" w16cex:dateUtc="2021-06-15T10:15:00Z"/>
  <w16cex:commentExtensible w16cex:durableId="24730B69" w16cex:dateUtc="2021-06-15T10:20:00Z"/>
  <w16cex:commentExtensible w16cex:durableId="24730A27" w16cex:dateUtc="2021-06-15T10:14:00Z"/>
  <w16cex:commentExtensible w16cex:durableId="246B0940" w16cex:dateUtc="2021-06-09T08:31:00Z"/>
  <w16cex:commentExtensible w16cex:durableId="40CFEFC3" w16cex:dateUtc="2021-06-16T16:06:00Z"/>
  <w16cex:commentExtensible w16cex:durableId="24730C32" w16cex:dateUtc="2021-06-15T10:23:00Z"/>
  <w16cex:commentExtensible w16cex:durableId="7D844F65" w16cex:dateUtc="2021-06-14T20:17:00Z"/>
  <w16cex:commentExtensible w16cex:durableId="24730CDF" w16cex:dateUtc="2021-06-15T10:26:00Z"/>
  <w16cex:commentExtensible w16cex:durableId="24893FC3" w16cex:dateUtc="2021-07-02T06:33:00Z"/>
  <w16cex:commentExtensible w16cex:durableId="73CED7F0" w16cex:dateUtc="2021-06-14T20:46:00Z"/>
  <w16cex:commentExtensible w16cex:durableId="5AD496F3" w16cex:dateUtc="2021-06-16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A165E4" w16cid:durableId="24730D70"/>
  <w16cid:commentId w16cid:paraId="36DB1637" w16cid:durableId="24730A64"/>
  <w16cid:commentId w16cid:paraId="24FF2E35" w16cid:durableId="24730B69"/>
  <w16cid:commentId w16cid:paraId="41BD9573" w16cid:durableId="24730A27"/>
  <w16cid:commentId w16cid:paraId="50270E85" w16cid:durableId="246B0940"/>
  <w16cid:commentId w16cid:paraId="2BA07917" w16cid:durableId="40CFEFC3"/>
  <w16cid:commentId w16cid:paraId="24797CE3" w16cid:durableId="24730C32"/>
  <w16cid:commentId w16cid:paraId="04BA457A" w16cid:durableId="7D844F65"/>
  <w16cid:commentId w16cid:paraId="79080081" w16cid:durableId="24730CDF"/>
  <w16cid:commentId w16cid:paraId="7BF39F2F" w16cid:durableId="24893FC3"/>
  <w16cid:commentId w16cid:paraId="7B45AA81" w16cid:durableId="73CED7F0"/>
  <w16cid:commentId w16cid:paraId="5D600D4F" w16cid:durableId="5AD496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 w:name="Yu Mincho">
    <w:panose1 w:val="02020400000000000000"/>
    <w:charset w:val="80"/>
    <w:family w:val="roman"/>
    <w:pitch w:val="variable"/>
    <w:sig w:usb0="800002E7" w:usb1="2AC7FCFF" w:usb2="00000012" w:usb3="00000000" w:csb0="0002009F" w:csb1="00000000"/>
  </w:font>
  <w:font w:name="Segoe UI">
    <w:altName w:val="Calibri"/>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433"/>
    <w:multiLevelType w:val="hybridMultilevel"/>
    <w:tmpl w:val="7658A47C"/>
    <w:lvl w:ilvl="0" w:tplc="A7F02D44">
      <w:start w:val="1"/>
      <w:numFmt w:val="bullet"/>
      <w:lvlText w:val=""/>
      <w:lvlJc w:val="left"/>
      <w:pPr>
        <w:ind w:left="720" w:hanging="360"/>
      </w:pPr>
      <w:rPr>
        <w:rFonts w:ascii="Symbol" w:hAnsi="Symbol" w:hint="default"/>
      </w:rPr>
    </w:lvl>
    <w:lvl w:ilvl="1" w:tplc="F7A2CDFE">
      <w:start w:val="1"/>
      <w:numFmt w:val="bullet"/>
      <w:lvlText w:val="o"/>
      <w:lvlJc w:val="left"/>
      <w:pPr>
        <w:ind w:left="1440" w:hanging="360"/>
      </w:pPr>
      <w:rPr>
        <w:rFonts w:ascii="Courier New" w:hAnsi="Courier New" w:hint="default"/>
      </w:rPr>
    </w:lvl>
    <w:lvl w:ilvl="2" w:tplc="179AE932">
      <w:start w:val="1"/>
      <w:numFmt w:val="bullet"/>
      <w:lvlText w:val=""/>
      <w:lvlJc w:val="left"/>
      <w:pPr>
        <w:ind w:left="2160" w:hanging="360"/>
      </w:pPr>
      <w:rPr>
        <w:rFonts w:ascii="Wingdings" w:hAnsi="Wingdings" w:hint="default"/>
      </w:rPr>
    </w:lvl>
    <w:lvl w:ilvl="3" w:tplc="9F6ED8F6">
      <w:start w:val="1"/>
      <w:numFmt w:val="bullet"/>
      <w:lvlText w:val=""/>
      <w:lvlJc w:val="left"/>
      <w:pPr>
        <w:ind w:left="2880" w:hanging="360"/>
      </w:pPr>
      <w:rPr>
        <w:rFonts w:ascii="Symbol" w:hAnsi="Symbol" w:hint="default"/>
      </w:rPr>
    </w:lvl>
    <w:lvl w:ilvl="4" w:tplc="FAD8DDE0">
      <w:start w:val="1"/>
      <w:numFmt w:val="bullet"/>
      <w:lvlText w:val="o"/>
      <w:lvlJc w:val="left"/>
      <w:pPr>
        <w:ind w:left="3600" w:hanging="360"/>
      </w:pPr>
      <w:rPr>
        <w:rFonts w:ascii="Courier New" w:hAnsi="Courier New" w:hint="default"/>
      </w:rPr>
    </w:lvl>
    <w:lvl w:ilvl="5" w:tplc="84AE7C92">
      <w:start w:val="1"/>
      <w:numFmt w:val="bullet"/>
      <w:lvlText w:val=""/>
      <w:lvlJc w:val="left"/>
      <w:pPr>
        <w:ind w:left="4320" w:hanging="360"/>
      </w:pPr>
      <w:rPr>
        <w:rFonts w:ascii="Wingdings" w:hAnsi="Wingdings" w:hint="default"/>
      </w:rPr>
    </w:lvl>
    <w:lvl w:ilvl="6" w:tplc="5B96E2CC">
      <w:start w:val="1"/>
      <w:numFmt w:val="bullet"/>
      <w:lvlText w:val=""/>
      <w:lvlJc w:val="left"/>
      <w:pPr>
        <w:ind w:left="5040" w:hanging="360"/>
      </w:pPr>
      <w:rPr>
        <w:rFonts w:ascii="Symbol" w:hAnsi="Symbol" w:hint="default"/>
      </w:rPr>
    </w:lvl>
    <w:lvl w:ilvl="7" w:tplc="5F3CEDC8">
      <w:start w:val="1"/>
      <w:numFmt w:val="bullet"/>
      <w:lvlText w:val="o"/>
      <w:lvlJc w:val="left"/>
      <w:pPr>
        <w:ind w:left="5760" w:hanging="360"/>
      </w:pPr>
      <w:rPr>
        <w:rFonts w:ascii="Courier New" w:hAnsi="Courier New" w:hint="default"/>
      </w:rPr>
    </w:lvl>
    <w:lvl w:ilvl="8" w:tplc="9FFC3090">
      <w:start w:val="1"/>
      <w:numFmt w:val="bullet"/>
      <w:lvlText w:val=""/>
      <w:lvlJc w:val="left"/>
      <w:pPr>
        <w:ind w:left="6480" w:hanging="360"/>
      </w:pPr>
      <w:rPr>
        <w:rFonts w:ascii="Wingdings" w:hAnsi="Wingdings" w:hint="default"/>
      </w:rPr>
    </w:lvl>
  </w:abstractNum>
  <w:abstractNum w:abstractNumId="1" w15:restartNumberingAfterBreak="0">
    <w:nsid w:val="07684FB4"/>
    <w:multiLevelType w:val="multilevel"/>
    <w:tmpl w:val="C7B4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A3BB0"/>
    <w:multiLevelType w:val="hybridMultilevel"/>
    <w:tmpl w:val="15441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C1D7C"/>
    <w:multiLevelType w:val="multilevel"/>
    <w:tmpl w:val="8E1A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2C1587"/>
    <w:multiLevelType w:val="multilevel"/>
    <w:tmpl w:val="3398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5F7F0A"/>
    <w:multiLevelType w:val="multilevel"/>
    <w:tmpl w:val="08B4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735905"/>
    <w:multiLevelType w:val="hybridMultilevel"/>
    <w:tmpl w:val="AEA0B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244D0D"/>
    <w:multiLevelType w:val="multilevel"/>
    <w:tmpl w:val="85C8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5"/>
  </w:num>
  <w:num w:numId="4">
    <w:abstractNumId w:val="7"/>
  </w:num>
  <w:num w:numId="5">
    <w:abstractNumId w:val="4"/>
  </w:num>
  <w:num w:numId="6">
    <w:abstractNumId w:val="0"/>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rkin, George">
    <w15:presenceInfo w15:providerId="AD" w15:userId="S::k1516170@kcl.ac.uk::7c0ccc5e-5dd6-4668-9ffc-0a00c4f4bc27"/>
  </w15:person>
  <w15:person w15:author="Kleinman, Mark">
    <w15:presenceInfo w15:providerId="AD" w15:userId="S::k1774387@kcl.ac.uk::626d2cf6-f896-43b5-b5bd-d9f75e619bf3"/>
  </w15:person>
  <w15:person w15:author="Brown, Jack">
    <w15:presenceInfo w15:providerId="AD" w15:userId="S::k1808077@kcl.ac.uk::c2172612-9a26-49f9-bf44-50c7f4f080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8F"/>
    <w:rsid w:val="00072935"/>
    <w:rsid w:val="000C5A94"/>
    <w:rsid w:val="000D765D"/>
    <w:rsid w:val="000E76F2"/>
    <w:rsid w:val="00123C0F"/>
    <w:rsid w:val="00133A35"/>
    <w:rsid w:val="001D111B"/>
    <w:rsid w:val="002038D7"/>
    <w:rsid w:val="00207D6D"/>
    <w:rsid w:val="00252A63"/>
    <w:rsid w:val="00266710"/>
    <w:rsid w:val="002C3BC8"/>
    <w:rsid w:val="002E69D8"/>
    <w:rsid w:val="002F384F"/>
    <w:rsid w:val="00313ABF"/>
    <w:rsid w:val="0035263D"/>
    <w:rsid w:val="00355CDA"/>
    <w:rsid w:val="003A3CB5"/>
    <w:rsid w:val="00403F55"/>
    <w:rsid w:val="00427FF4"/>
    <w:rsid w:val="00434778"/>
    <w:rsid w:val="00455C8D"/>
    <w:rsid w:val="00496E01"/>
    <w:rsid w:val="004C5FBD"/>
    <w:rsid w:val="004D3592"/>
    <w:rsid w:val="005538EC"/>
    <w:rsid w:val="00572489"/>
    <w:rsid w:val="005847A4"/>
    <w:rsid w:val="005E51ED"/>
    <w:rsid w:val="005F2B35"/>
    <w:rsid w:val="00611009"/>
    <w:rsid w:val="00643FAA"/>
    <w:rsid w:val="00677528"/>
    <w:rsid w:val="00680DA1"/>
    <w:rsid w:val="0069598F"/>
    <w:rsid w:val="006D2BCF"/>
    <w:rsid w:val="006D5C6E"/>
    <w:rsid w:val="006E0F32"/>
    <w:rsid w:val="0076727D"/>
    <w:rsid w:val="007726B8"/>
    <w:rsid w:val="007A0E7C"/>
    <w:rsid w:val="007A2F2F"/>
    <w:rsid w:val="00825AAD"/>
    <w:rsid w:val="00837D62"/>
    <w:rsid w:val="008D0B25"/>
    <w:rsid w:val="008E01DF"/>
    <w:rsid w:val="009B4350"/>
    <w:rsid w:val="009E2D7F"/>
    <w:rsid w:val="00A30A84"/>
    <w:rsid w:val="00A878FC"/>
    <w:rsid w:val="00AB1913"/>
    <w:rsid w:val="00B21E41"/>
    <w:rsid w:val="00B26AEE"/>
    <w:rsid w:val="00B37A51"/>
    <w:rsid w:val="00BD1EE1"/>
    <w:rsid w:val="00C5634C"/>
    <w:rsid w:val="00C75098"/>
    <w:rsid w:val="00CB4AC5"/>
    <w:rsid w:val="00CD1DF1"/>
    <w:rsid w:val="00CE3CD0"/>
    <w:rsid w:val="00D019F8"/>
    <w:rsid w:val="00D04010"/>
    <w:rsid w:val="00D100C9"/>
    <w:rsid w:val="00D65E29"/>
    <w:rsid w:val="00DE2CED"/>
    <w:rsid w:val="00E23091"/>
    <w:rsid w:val="00F479DC"/>
    <w:rsid w:val="00F809E1"/>
    <w:rsid w:val="00F9400B"/>
    <w:rsid w:val="05E931FB"/>
    <w:rsid w:val="08EE7866"/>
    <w:rsid w:val="0B808D53"/>
    <w:rsid w:val="0CEF48BD"/>
    <w:rsid w:val="0D3C6951"/>
    <w:rsid w:val="0D6D2868"/>
    <w:rsid w:val="0E36C2F0"/>
    <w:rsid w:val="0E5B4BD6"/>
    <w:rsid w:val="0EA938AE"/>
    <w:rsid w:val="148F203A"/>
    <w:rsid w:val="16D68D2D"/>
    <w:rsid w:val="170E0682"/>
    <w:rsid w:val="17693DB5"/>
    <w:rsid w:val="19D12969"/>
    <w:rsid w:val="205B191C"/>
    <w:rsid w:val="22EFB85B"/>
    <w:rsid w:val="23BDC24A"/>
    <w:rsid w:val="242E9860"/>
    <w:rsid w:val="24AA277F"/>
    <w:rsid w:val="2A073D4C"/>
    <w:rsid w:val="2AD7AFDB"/>
    <w:rsid w:val="2B258F74"/>
    <w:rsid w:val="2B3EB7D1"/>
    <w:rsid w:val="2B6E8519"/>
    <w:rsid w:val="2B8CA4A9"/>
    <w:rsid w:val="2C2E1ABA"/>
    <w:rsid w:val="2C342A8A"/>
    <w:rsid w:val="2C56539D"/>
    <w:rsid w:val="2FB047DC"/>
    <w:rsid w:val="3339EBC5"/>
    <w:rsid w:val="35725514"/>
    <w:rsid w:val="391DC6DC"/>
    <w:rsid w:val="3B0566BE"/>
    <w:rsid w:val="3DDB5750"/>
    <w:rsid w:val="3E325BC7"/>
    <w:rsid w:val="3EB71BFF"/>
    <w:rsid w:val="3F558EDC"/>
    <w:rsid w:val="421EEFAB"/>
    <w:rsid w:val="4237AFBF"/>
    <w:rsid w:val="435DCFB0"/>
    <w:rsid w:val="439A0D24"/>
    <w:rsid w:val="43C4EBF0"/>
    <w:rsid w:val="442A2220"/>
    <w:rsid w:val="467B218D"/>
    <w:rsid w:val="48893901"/>
    <w:rsid w:val="488E312F"/>
    <w:rsid w:val="4AFF57D8"/>
    <w:rsid w:val="4E891323"/>
    <w:rsid w:val="5057D553"/>
    <w:rsid w:val="51C3B2C4"/>
    <w:rsid w:val="538F7615"/>
    <w:rsid w:val="53B51019"/>
    <w:rsid w:val="53B81E74"/>
    <w:rsid w:val="552B4676"/>
    <w:rsid w:val="5553EED5"/>
    <w:rsid w:val="5557E1F8"/>
    <w:rsid w:val="55D18E77"/>
    <w:rsid w:val="56A7BB50"/>
    <w:rsid w:val="56C716D7"/>
    <w:rsid w:val="57B28E30"/>
    <w:rsid w:val="57DE2700"/>
    <w:rsid w:val="5862E738"/>
    <w:rsid w:val="5924126A"/>
    <w:rsid w:val="59434445"/>
    <w:rsid w:val="594CDBAA"/>
    <w:rsid w:val="59AA89A4"/>
    <w:rsid w:val="59D10DCC"/>
    <w:rsid w:val="5C4051D6"/>
    <w:rsid w:val="5F333255"/>
    <w:rsid w:val="5FE938E5"/>
    <w:rsid w:val="623CBC48"/>
    <w:rsid w:val="639A217F"/>
    <w:rsid w:val="63DE7147"/>
    <w:rsid w:val="6415FD60"/>
    <w:rsid w:val="64C26804"/>
    <w:rsid w:val="6724AAF8"/>
    <w:rsid w:val="6751358A"/>
    <w:rsid w:val="67D0FD94"/>
    <w:rsid w:val="696CCDF5"/>
    <w:rsid w:val="699C9B3D"/>
    <w:rsid w:val="6A4507AB"/>
    <w:rsid w:val="6A5CA9B1"/>
    <w:rsid w:val="6A859E0C"/>
    <w:rsid w:val="6AD2FFEB"/>
    <w:rsid w:val="6BCA7631"/>
    <w:rsid w:val="6C4C16E9"/>
    <w:rsid w:val="6DE7C8B2"/>
    <w:rsid w:val="6E4A63F1"/>
    <w:rsid w:val="6FCBA983"/>
    <w:rsid w:val="6FEB8F7B"/>
    <w:rsid w:val="6FEF829E"/>
    <w:rsid w:val="70386269"/>
    <w:rsid w:val="712835C1"/>
    <w:rsid w:val="718B52FF"/>
    <w:rsid w:val="71D405ED"/>
    <w:rsid w:val="7323303D"/>
    <w:rsid w:val="77577204"/>
    <w:rsid w:val="77BD930B"/>
    <w:rsid w:val="77EEE952"/>
    <w:rsid w:val="798E7C90"/>
    <w:rsid w:val="7AAA3DF9"/>
    <w:rsid w:val="7AFA2163"/>
    <w:rsid w:val="7CB09EAE"/>
    <w:rsid w:val="7CFBE26E"/>
    <w:rsid w:val="7D9854CB"/>
    <w:rsid w:val="7DFA770D"/>
    <w:rsid w:val="7E61E6D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92E5"/>
  <w15:chartTrackingRefBased/>
  <w15:docId w15:val="{91A2AB70-4FCA-B24D-A85C-3F9244202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color w:val="000000"/>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98F"/>
    <w:pPr>
      <w:spacing w:before="100" w:beforeAutospacing="1" w:after="100" w:afterAutospacing="1"/>
    </w:pPr>
    <w:rPr>
      <w:rFonts w:ascii="Times New Roman" w:eastAsia="Times New Roman" w:hAnsi="Times New Roman" w:cs="Times New Roman"/>
      <w:color w:val="auto"/>
      <w:sz w:val="24"/>
      <w:szCs w:val="24"/>
      <w:lang w:eastAsia="en-GB"/>
    </w:rPr>
  </w:style>
  <w:style w:type="character" w:customStyle="1" w:styleId="apple-converted-space">
    <w:name w:val="apple-converted-space"/>
    <w:basedOn w:val="DefaultParagraphFont"/>
    <w:rsid w:val="0069598F"/>
  </w:style>
  <w:style w:type="character" w:styleId="CommentReference">
    <w:name w:val="annotation reference"/>
    <w:basedOn w:val="DefaultParagraphFont"/>
    <w:uiPriority w:val="99"/>
    <w:semiHidden/>
    <w:unhideWhenUsed/>
    <w:rsid w:val="002C3BC8"/>
    <w:rPr>
      <w:sz w:val="16"/>
      <w:szCs w:val="16"/>
    </w:rPr>
  </w:style>
  <w:style w:type="paragraph" w:styleId="CommentText">
    <w:name w:val="annotation text"/>
    <w:basedOn w:val="Normal"/>
    <w:link w:val="CommentTextChar"/>
    <w:uiPriority w:val="99"/>
    <w:semiHidden/>
    <w:unhideWhenUsed/>
    <w:rsid w:val="002C3BC8"/>
    <w:rPr>
      <w:sz w:val="20"/>
      <w:szCs w:val="20"/>
    </w:rPr>
  </w:style>
  <w:style w:type="character" w:customStyle="1" w:styleId="CommentTextChar">
    <w:name w:val="Comment Text Char"/>
    <w:basedOn w:val="DefaultParagraphFont"/>
    <w:link w:val="CommentText"/>
    <w:uiPriority w:val="99"/>
    <w:semiHidden/>
    <w:rsid w:val="002C3BC8"/>
    <w:rPr>
      <w:sz w:val="20"/>
      <w:szCs w:val="20"/>
    </w:rPr>
  </w:style>
  <w:style w:type="paragraph" w:styleId="CommentSubject">
    <w:name w:val="annotation subject"/>
    <w:basedOn w:val="CommentText"/>
    <w:next w:val="CommentText"/>
    <w:link w:val="CommentSubjectChar"/>
    <w:uiPriority w:val="99"/>
    <w:semiHidden/>
    <w:unhideWhenUsed/>
    <w:rsid w:val="002C3BC8"/>
    <w:rPr>
      <w:b/>
      <w:bCs/>
    </w:rPr>
  </w:style>
  <w:style w:type="character" w:customStyle="1" w:styleId="CommentSubjectChar">
    <w:name w:val="Comment Subject Char"/>
    <w:basedOn w:val="CommentTextChar"/>
    <w:link w:val="CommentSubject"/>
    <w:uiPriority w:val="99"/>
    <w:semiHidden/>
    <w:rsid w:val="002C3BC8"/>
    <w:rPr>
      <w:b/>
      <w:bCs/>
      <w:sz w:val="20"/>
      <w:szCs w:val="20"/>
    </w:rPr>
  </w:style>
  <w:style w:type="paragraph" w:styleId="BalloonText">
    <w:name w:val="Balloon Text"/>
    <w:basedOn w:val="Normal"/>
    <w:link w:val="BalloonTextChar"/>
    <w:uiPriority w:val="99"/>
    <w:semiHidden/>
    <w:unhideWhenUsed/>
    <w:rsid w:val="00C750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509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32304">
      <w:bodyDiv w:val="1"/>
      <w:marLeft w:val="0"/>
      <w:marRight w:val="0"/>
      <w:marTop w:val="0"/>
      <w:marBottom w:val="0"/>
      <w:divBdr>
        <w:top w:val="none" w:sz="0" w:space="0" w:color="auto"/>
        <w:left w:val="none" w:sz="0" w:space="0" w:color="auto"/>
        <w:bottom w:val="none" w:sz="0" w:space="0" w:color="auto"/>
        <w:right w:val="none" w:sz="0" w:space="0" w:color="auto"/>
      </w:divBdr>
    </w:div>
    <w:div w:id="583421594">
      <w:bodyDiv w:val="1"/>
      <w:marLeft w:val="0"/>
      <w:marRight w:val="0"/>
      <w:marTop w:val="0"/>
      <w:marBottom w:val="0"/>
      <w:divBdr>
        <w:top w:val="none" w:sz="0" w:space="0" w:color="auto"/>
        <w:left w:val="none" w:sz="0" w:space="0" w:color="auto"/>
        <w:bottom w:val="none" w:sz="0" w:space="0" w:color="auto"/>
        <w:right w:val="none" w:sz="0" w:space="0" w:color="auto"/>
      </w:divBdr>
    </w:div>
    <w:div w:id="1037662516">
      <w:bodyDiv w:val="1"/>
      <w:marLeft w:val="0"/>
      <w:marRight w:val="0"/>
      <w:marTop w:val="0"/>
      <w:marBottom w:val="0"/>
      <w:divBdr>
        <w:top w:val="none" w:sz="0" w:space="0" w:color="auto"/>
        <w:left w:val="none" w:sz="0" w:space="0" w:color="auto"/>
        <w:bottom w:val="none" w:sz="0" w:space="0" w:color="auto"/>
        <w:right w:val="none" w:sz="0" w:space="0" w:color="auto"/>
      </w:divBdr>
    </w:div>
    <w:div w:id="1671129677">
      <w:bodyDiv w:val="1"/>
      <w:marLeft w:val="0"/>
      <w:marRight w:val="0"/>
      <w:marTop w:val="0"/>
      <w:marBottom w:val="0"/>
      <w:divBdr>
        <w:top w:val="none" w:sz="0" w:space="0" w:color="auto"/>
        <w:left w:val="none" w:sz="0" w:space="0" w:color="auto"/>
        <w:bottom w:val="none" w:sz="0" w:space="0" w:color="auto"/>
        <w:right w:val="none" w:sz="0" w:space="0" w:color="auto"/>
      </w:divBdr>
    </w:div>
    <w:div w:id="1782723962">
      <w:bodyDiv w:val="1"/>
      <w:marLeft w:val="0"/>
      <w:marRight w:val="0"/>
      <w:marTop w:val="0"/>
      <w:marBottom w:val="0"/>
      <w:divBdr>
        <w:top w:val="none" w:sz="0" w:space="0" w:color="auto"/>
        <w:left w:val="none" w:sz="0" w:space="0" w:color="auto"/>
        <w:bottom w:val="none" w:sz="0" w:space="0" w:color="auto"/>
        <w:right w:val="none" w:sz="0" w:space="0" w:color="auto"/>
      </w:divBdr>
    </w:div>
    <w:div w:id="1796170368">
      <w:bodyDiv w:val="1"/>
      <w:marLeft w:val="0"/>
      <w:marRight w:val="0"/>
      <w:marTop w:val="0"/>
      <w:marBottom w:val="0"/>
      <w:divBdr>
        <w:top w:val="none" w:sz="0" w:space="0" w:color="auto"/>
        <w:left w:val="none" w:sz="0" w:space="0" w:color="auto"/>
        <w:bottom w:val="none" w:sz="0" w:space="0" w:color="auto"/>
        <w:right w:val="none" w:sz="0" w:space="0" w:color="auto"/>
      </w:divBdr>
    </w:div>
    <w:div w:id="206085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307D21F181F04CA08AE5C1B1E2B72A" ma:contentTypeVersion="13" ma:contentTypeDescription="Create a new document." ma:contentTypeScope="" ma:versionID="5d7d80a8870765c8df03af328ce49abd">
  <xsd:schema xmlns:xsd="http://www.w3.org/2001/XMLSchema" xmlns:xs="http://www.w3.org/2001/XMLSchema" xmlns:p="http://schemas.microsoft.com/office/2006/metadata/properties" xmlns:ns2="23b1b873-1a81-4986-b9f2-884cc7ab24d7" xmlns:ns3="9e978518-3bab-4cdd-9961-9ed25996426a" targetNamespace="http://schemas.microsoft.com/office/2006/metadata/properties" ma:root="true" ma:fieldsID="a3a58a18d91947e15ebb3ab321cd7e6f" ns2:_="" ns3:_="">
    <xsd:import namespace="23b1b873-1a81-4986-b9f2-884cc7ab24d7"/>
    <xsd:import namespace="9e978518-3bab-4cdd-9961-9ed2599642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b1b873-1a81-4986-b9f2-884cc7ab24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978518-3bab-4cdd-9961-9ed25996426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B6905C-0120-48A0-A1F8-93EC02E7CCD0}">
  <ds:schemaRefs>
    <ds:schemaRef ds:uri="http://schemas.microsoft.com/sharepoint/v3/contenttype/forms"/>
  </ds:schemaRefs>
</ds:datastoreItem>
</file>

<file path=customXml/itemProps2.xml><?xml version="1.0" encoding="utf-8"?>
<ds:datastoreItem xmlns:ds="http://schemas.openxmlformats.org/officeDocument/2006/customXml" ds:itemID="{04E53165-BD82-43DD-8AA2-1439FB1B0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b1b873-1a81-4986-b9f2-884cc7ab24d7"/>
    <ds:schemaRef ds:uri="9e978518-3bab-4cdd-9961-9ed2599642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1A3D73-9F4A-4B5E-B193-43A9D9DD5E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Murkin, George</dc:creator>
  <cp:keywords/>
  <dc:description/>
  <cp:lastModifiedBy>RLG</cp:lastModifiedBy>
  <cp:revision>6</cp:revision>
  <dcterms:created xsi:type="dcterms:W3CDTF">2021-07-02T06:34:00Z</dcterms:created>
  <dcterms:modified xsi:type="dcterms:W3CDTF">2021-07-21T19:53:00Z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0x01010062307D21F181F04CA08AE5C1B1E2B72A</vt:lpwstr>
  </property>
</Properties>
</file>